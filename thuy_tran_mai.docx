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910" w:rsidRPr="00BC4910" w:rsidDel="006C16D8" w:rsidRDefault="00BC4910" w:rsidP="00BC4910">
      <w:pPr>
        <w:spacing w:after="0"/>
        <w:rPr>
          <w:del w:id="0" w:author="TLCN" w:date="2016-01-07T12:48:00Z"/>
          <w:rFonts w:ascii="Arial" w:hAnsi="Arial" w:cs="Arial"/>
          <w:sz w:val="26"/>
          <w:szCs w:val="26"/>
        </w:rPr>
      </w:pPr>
      <w:bookmarkStart w:id="1" w:name="_GoBack"/>
      <w:bookmarkEnd w:id="1"/>
      <w:del w:id="2" w:author="TLCN" w:date="2016-01-07T12:48:00Z">
        <w:r w:rsidRPr="00BC4910" w:rsidDel="006C16D8">
          <w:rPr>
            <w:rFonts w:ascii="Arial" w:hAnsi="Arial" w:cs="Arial"/>
            <w:sz w:val="26"/>
            <w:szCs w:val="26"/>
          </w:rPr>
          <w:delText>Trần Nguyễn Thanh Thùy</w:delText>
        </w:r>
      </w:del>
    </w:p>
    <w:p w:rsidR="00BC4910" w:rsidRPr="00BC4910" w:rsidDel="006C16D8" w:rsidRDefault="00BC4910" w:rsidP="00BC4910">
      <w:pPr>
        <w:spacing w:after="0"/>
        <w:rPr>
          <w:del w:id="3" w:author="TLCN" w:date="2016-01-07T12:48:00Z"/>
          <w:rFonts w:ascii="Arial" w:hAnsi="Arial" w:cs="Arial"/>
          <w:sz w:val="26"/>
          <w:szCs w:val="26"/>
        </w:rPr>
      </w:pPr>
      <w:del w:id="4" w:author="TLCN" w:date="2016-01-07T12:48:00Z">
        <w:r w:rsidRPr="00BC4910" w:rsidDel="006C16D8">
          <w:rPr>
            <w:rFonts w:ascii="Arial" w:hAnsi="Arial" w:cs="Arial"/>
            <w:sz w:val="26"/>
            <w:szCs w:val="26"/>
          </w:rPr>
          <w:delText>Nguyễn Thị Thanh Mai</w:delText>
        </w:r>
      </w:del>
    </w:p>
    <w:p w:rsidR="00BC4910" w:rsidRPr="00BC4910" w:rsidDel="006C16D8" w:rsidRDefault="00BC4910" w:rsidP="00BC4910">
      <w:pPr>
        <w:spacing w:after="0"/>
        <w:rPr>
          <w:del w:id="5" w:author="TLCN" w:date="2016-01-07T12:48:00Z"/>
          <w:rFonts w:ascii="Arial" w:hAnsi="Arial" w:cs="Arial"/>
          <w:sz w:val="26"/>
          <w:szCs w:val="26"/>
        </w:rPr>
      </w:pPr>
      <w:del w:id="6" w:author="TLCN" w:date="2016-01-07T12:48:00Z">
        <w:r w:rsidRPr="00BC4910" w:rsidDel="006C16D8">
          <w:rPr>
            <w:rFonts w:ascii="Arial" w:hAnsi="Arial" w:cs="Arial"/>
            <w:sz w:val="26"/>
            <w:szCs w:val="26"/>
          </w:rPr>
          <w:delText>Đào Quế Trân</w:delText>
        </w:r>
      </w:del>
    </w:p>
    <w:p w:rsidR="00837121" w:rsidRPr="00BC4910" w:rsidRDefault="0060480C" w:rsidP="00BC4910">
      <w:pPr>
        <w:spacing w:after="0"/>
        <w:jc w:val="center"/>
        <w:rPr>
          <w:rFonts w:ascii="Arial" w:hAnsi="Arial" w:cs="Arial"/>
          <w:b/>
          <w:sz w:val="72"/>
          <w:szCs w:val="72"/>
        </w:rPr>
      </w:pPr>
      <w:r w:rsidRPr="00BC4910">
        <w:rPr>
          <w:rFonts w:ascii="Arial" w:hAnsi="Arial" w:cs="Arial"/>
          <w:b/>
          <w:sz w:val="72"/>
          <w:szCs w:val="72"/>
        </w:rPr>
        <w:t>LICENSING</w:t>
      </w:r>
    </w:p>
    <w:p w:rsidR="0060480C" w:rsidRDefault="0060480C" w:rsidP="00BC4910">
      <w:pPr>
        <w:spacing w:after="0"/>
        <w:rPr>
          <w:rFonts w:ascii="Arial" w:hAnsi="Arial" w:cs="Arial"/>
          <w:b/>
          <w:i/>
          <w:sz w:val="26"/>
          <w:szCs w:val="26"/>
          <w:u w:val="single"/>
        </w:rPr>
      </w:pPr>
      <w:r w:rsidRPr="00BC4910">
        <w:rPr>
          <w:rFonts w:ascii="Arial" w:hAnsi="Arial" w:cs="Arial"/>
          <w:b/>
          <w:i/>
          <w:sz w:val="26"/>
          <w:szCs w:val="26"/>
          <w:u w:val="single"/>
        </w:rPr>
        <w:t>Các khái niệm:</w:t>
      </w:r>
    </w:p>
    <w:p w:rsidR="00AE5A0E" w:rsidRPr="00BC4910" w:rsidRDefault="00AE5A0E" w:rsidP="00BC4910">
      <w:pPr>
        <w:spacing w:after="0"/>
        <w:rPr>
          <w:rFonts w:ascii="Arial" w:hAnsi="Arial" w:cs="Arial"/>
          <w:b/>
          <w:i/>
          <w:sz w:val="26"/>
          <w:szCs w:val="26"/>
          <w:u w:val="single"/>
        </w:rPr>
      </w:pPr>
    </w:p>
    <w:p w:rsidR="0060480C" w:rsidRPr="00BC4910" w:rsidRDefault="0060480C" w:rsidP="00BC4910">
      <w:pPr>
        <w:spacing w:after="0"/>
        <w:ind w:left="360"/>
        <w:rPr>
          <w:rFonts w:ascii="Arial" w:hAnsi="Arial" w:cs="Arial"/>
          <w:sz w:val="26"/>
          <w:szCs w:val="26"/>
        </w:rPr>
      </w:pPr>
      <w:r w:rsidRPr="00BC4910">
        <w:rPr>
          <w:rFonts w:ascii="Arial" w:hAnsi="Arial" w:cs="Arial"/>
          <w:b/>
          <w:sz w:val="26"/>
          <w:szCs w:val="26"/>
        </w:rPr>
        <w:t>Sở hữu trí tuệ:</w:t>
      </w:r>
      <w:r w:rsidRPr="00BC4910">
        <w:rPr>
          <w:rFonts w:ascii="Arial" w:hAnsi="Arial" w:cs="Arial"/>
          <w:sz w:val="26"/>
          <w:szCs w:val="26"/>
        </w:rPr>
        <w:t xml:space="preserve"> là quyền được bảo vệ hợp pháp về ý tưởng, sáng chế. Các loại hình phổ biến: bản quyền, thương hiệu, bằng sáng chế, quyền thiết kế công nghiệp và bảo mật thương mại.</w:t>
      </w:r>
    </w:p>
    <w:p w:rsidR="0060480C" w:rsidRPr="00BC4910" w:rsidRDefault="0060480C" w:rsidP="00BC4910">
      <w:pPr>
        <w:spacing w:after="0"/>
        <w:ind w:left="360"/>
        <w:rPr>
          <w:rFonts w:ascii="Arial" w:hAnsi="Arial" w:cs="Arial"/>
          <w:sz w:val="26"/>
          <w:szCs w:val="26"/>
        </w:rPr>
      </w:pPr>
      <w:r w:rsidRPr="00BC4910">
        <w:rPr>
          <w:rFonts w:ascii="Arial" w:hAnsi="Arial" w:cs="Arial"/>
          <w:b/>
          <w:sz w:val="26"/>
          <w:szCs w:val="26"/>
        </w:rPr>
        <w:t>Bản quyền</w:t>
      </w:r>
      <w:r w:rsidRPr="00BC4910">
        <w:rPr>
          <w:rFonts w:ascii="Arial" w:hAnsi="Arial" w:cs="Arial"/>
          <w:sz w:val="26"/>
          <w:szCs w:val="26"/>
        </w:rPr>
        <w:t>: cho phép người tạo ra độc quyền về sử dụng, phân phối, sửa chữa theo yêu cầu của công việc.</w:t>
      </w:r>
    </w:p>
    <w:p w:rsidR="0060480C" w:rsidRPr="00BC4910" w:rsidRDefault="0060480C" w:rsidP="00BC4910">
      <w:pPr>
        <w:spacing w:after="0"/>
        <w:ind w:left="360"/>
        <w:rPr>
          <w:rFonts w:ascii="Arial" w:hAnsi="Arial" w:cs="Arial"/>
          <w:sz w:val="26"/>
          <w:szCs w:val="26"/>
        </w:rPr>
      </w:pPr>
      <w:r w:rsidRPr="00BC4910">
        <w:rPr>
          <w:rFonts w:ascii="Arial" w:hAnsi="Arial" w:cs="Arial"/>
          <w:sz w:val="26"/>
          <w:szCs w:val="26"/>
        </w:rPr>
        <w:t>Quyền lợi mà bản quyền đem lại:</w:t>
      </w:r>
    </w:p>
    <w:p w:rsidR="0060480C" w:rsidRPr="00BC4910" w:rsidRDefault="0060480C" w:rsidP="00BC4910">
      <w:pPr>
        <w:spacing w:after="0"/>
        <w:ind w:left="360"/>
        <w:rPr>
          <w:rFonts w:ascii="Arial" w:hAnsi="Arial" w:cs="Arial"/>
          <w:sz w:val="26"/>
          <w:szCs w:val="26"/>
        </w:rPr>
      </w:pPr>
      <w:r w:rsidRPr="00BC4910">
        <w:rPr>
          <w:rFonts w:ascii="Arial" w:hAnsi="Arial" w:cs="Arial"/>
          <w:sz w:val="26"/>
          <w:szCs w:val="26"/>
        </w:rPr>
        <w:t>+ Quyền sản xuất và bán các bản sao của sản phẩm</w:t>
      </w:r>
    </w:p>
    <w:p w:rsidR="0060480C" w:rsidRPr="00BC4910" w:rsidRDefault="0060480C" w:rsidP="00BC4910">
      <w:pPr>
        <w:spacing w:after="0"/>
        <w:ind w:left="360"/>
        <w:rPr>
          <w:rFonts w:ascii="Arial" w:hAnsi="Arial" w:cs="Arial"/>
          <w:sz w:val="26"/>
          <w:szCs w:val="26"/>
        </w:rPr>
      </w:pPr>
      <w:r w:rsidRPr="00BC4910">
        <w:rPr>
          <w:rFonts w:ascii="Arial" w:hAnsi="Arial" w:cs="Arial"/>
          <w:sz w:val="26"/>
          <w:szCs w:val="26"/>
        </w:rPr>
        <w:t>+ Quyền tạo ra các sản phẩm phát sinh</w:t>
      </w:r>
    </w:p>
    <w:p w:rsidR="0060480C" w:rsidRPr="00BC4910" w:rsidRDefault="0060480C" w:rsidP="00BC4910">
      <w:pPr>
        <w:spacing w:after="0"/>
        <w:ind w:left="360"/>
        <w:rPr>
          <w:rFonts w:ascii="Arial" w:hAnsi="Arial" w:cs="Arial"/>
          <w:sz w:val="26"/>
          <w:szCs w:val="26"/>
        </w:rPr>
      </w:pPr>
      <w:r w:rsidRPr="00BC4910">
        <w:rPr>
          <w:rFonts w:ascii="Arial" w:hAnsi="Arial" w:cs="Arial"/>
          <w:sz w:val="26"/>
          <w:szCs w:val="26"/>
        </w:rPr>
        <w:t>+ Quyền được bán, chuyển nhượng hoặc phân phối lại bản quyền cho người khác.</w:t>
      </w:r>
    </w:p>
    <w:p w:rsidR="0060480C" w:rsidRDefault="0060480C" w:rsidP="00BC4910">
      <w:pPr>
        <w:spacing w:after="0"/>
        <w:ind w:left="360"/>
        <w:rPr>
          <w:rFonts w:ascii="Arial" w:hAnsi="Arial" w:cs="Arial"/>
          <w:sz w:val="26"/>
          <w:szCs w:val="26"/>
        </w:rPr>
      </w:pPr>
      <w:r w:rsidRPr="00BC4910">
        <w:rPr>
          <w:rFonts w:ascii="Arial" w:hAnsi="Arial" w:cs="Arial"/>
          <w:b/>
          <w:sz w:val="26"/>
          <w:szCs w:val="26"/>
        </w:rPr>
        <w:t>Giấy phép</w:t>
      </w:r>
      <w:r w:rsidR="009F2886">
        <w:rPr>
          <w:rFonts w:ascii="Arial" w:hAnsi="Arial" w:cs="Arial"/>
          <w:b/>
          <w:sz w:val="26"/>
          <w:szCs w:val="26"/>
        </w:rPr>
        <w:t xml:space="preserve"> (License)</w:t>
      </w:r>
      <w:r w:rsidRPr="00BC4910">
        <w:rPr>
          <w:rFonts w:ascii="Arial" w:hAnsi="Arial" w:cs="Arial"/>
          <w:sz w:val="26"/>
          <w:szCs w:val="26"/>
        </w:rPr>
        <w:t xml:space="preserve">: có nghĩa là tác giả có quyền được chuyển nhượng một phần hoặc toàn bộ sản phẩm trong khả năng của tác giả. Giấy phép </w:t>
      </w:r>
      <w:del w:id="7" w:author="Bang" w:date="2015-12-11T00:25:00Z">
        <w:r w:rsidRPr="00BC4910" w:rsidDel="009F2886">
          <w:rPr>
            <w:rFonts w:ascii="Arial" w:hAnsi="Arial" w:cs="Arial"/>
            <w:sz w:val="26"/>
            <w:szCs w:val="26"/>
          </w:rPr>
          <w:delText>được hiểu đơn giản là xin phép</w:delText>
        </w:r>
      </w:del>
      <w:ins w:id="8" w:author="Bang" w:date="2015-12-11T00:25:00Z">
        <w:r w:rsidR="009F2886">
          <w:rPr>
            <w:rFonts w:ascii="Arial" w:hAnsi="Arial" w:cs="Arial"/>
            <w:sz w:val="26"/>
            <w:szCs w:val="26"/>
          </w:rPr>
          <w:t>có nghĩa là sự cho phép (được phép làm gì và không được làm gì)</w:t>
        </w:r>
      </w:ins>
      <w:r w:rsidRPr="00BC4910">
        <w:rPr>
          <w:rFonts w:ascii="Arial" w:hAnsi="Arial" w:cs="Arial"/>
          <w:sz w:val="26"/>
          <w:szCs w:val="26"/>
        </w:rPr>
        <w:t>. Người giữ bản quyền</w:t>
      </w:r>
      <w:ins w:id="9" w:author="Bang" w:date="2015-12-11T00:26:00Z">
        <w:r w:rsidR="00056A49">
          <w:rPr>
            <w:rFonts w:ascii="Arial" w:hAnsi="Arial" w:cs="Arial"/>
            <w:sz w:val="26"/>
            <w:szCs w:val="26"/>
          </w:rPr>
          <w:t xml:space="preserve"> (licensor)</w:t>
        </w:r>
      </w:ins>
      <w:r w:rsidRPr="00BC4910">
        <w:rPr>
          <w:rFonts w:ascii="Arial" w:hAnsi="Arial" w:cs="Arial"/>
          <w:sz w:val="26"/>
          <w:szCs w:val="26"/>
        </w:rPr>
        <w:t xml:space="preserve"> cấp phép cho một người khác</w:t>
      </w:r>
      <w:del w:id="10" w:author="Bang" w:date="2015-12-11T00:27:00Z">
        <w:r w:rsidRPr="00BC4910" w:rsidDel="00056A49">
          <w:rPr>
            <w:rFonts w:ascii="Arial" w:hAnsi="Arial" w:cs="Arial"/>
            <w:sz w:val="26"/>
            <w:szCs w:val="26"/>
          </w:rPr>
          <w:delText>, gọi là người được cấp phép</w:delText>
        </w:r>
      </w:del>
      <w:ins w:id="11" w:author="Bang" w:date="2015-12-11T00:27:00Z">
        <w:r w:rsidR="00056A49">
          <w:rPr>
            <w:rFonts w:ascii="Arial" w:hAnsi="Arial" w:cs="Arial"/>
            <w:sz w:val="26"/>
            <w:szCs w:val="26"/>
          </w:rPr>
          <w:t xml:space="preserve"> (licensee)</w:t>
        </w:r>
      </w:ins>
      <w:r w:rsidRPr="00BC4910">
        <w:rPr>
          <w:rFonts w:ascii="Arial" w:hAnsi="Arial" w:cs="Arial"/>
          <w:sz w:val="26"/>
          <w:szCs w:val="26"/>
        </w:rPr>
        <w:t>, được toàn quyền sử dụng giấy phép.</w:t>
      </w:r>
    </w:p>
    <w:p w:rsidR="00AE5A0E" w:rsidRPr="00BC4910" w:rsidRDefault="00AE5A0E" w:rsidP="00BC4910">
      <w:pPr>
        <w:spacing w:after="0"/>
        <w:ind w:left="360"/>
        <w:rPr>
          <w:rFonts w:ascii="Arial" w:hAnsi="Arial" w:cs="Arial"/>
          <w:sz w:val="26"/>
          <w:szCs w:val="26"/>
        </w:rPr>
      </w:pPr>
    </w:p>
    <w:p w:rsidR="0060480C" w:rsidRDefault="0060480C" w:rsidP="00BC4910">
      <w:pPr>
        <w:spacing w:after="0"/>
        <w:rPr>
          <w:rFonts w:ascii="Arial" w:hAnsi="Arial" w:cs="Arial"/>
          <w:b/>
          <w:i/>
          <w:sz w:val="26"/>
          <w:szCs w:val="26"/>
          <w:u w:val="single"/>
        </w:rPr>
      </w:pPr>
      <w:r w:rsidRPr="00BC4910">
        <w:rPr>
          <w:rFonts w:ascii="Arial" w:hAnsi="Arial" w:cs="Arial"/>
          <w:b/>
          <w:i/>
          <w:sz w:val="26"/>
          <w:szCs w:val="26"/>
          <w:u w:val="single"/>
        </w:rPr>
        <w:t>Mối quan hệ giữa người cấp phép, người được cấp phép và giấy phép:</w:t>
      </w:r>
    </w:p>
    <w:p w:rsidR="00AE5A0E" w:rsidRPr="00BC4910" w:rsidRDefault="00AE5A0E" w:rsidP="00BC4910">
      <w:pPr>
        <w:spacing w:after="0"/>
        <w:rPr>
          <w:rFonts w:ascii="Arial" w:hAnsi="Arial" w:cs="Arial"/>
          <w:b/>
          <w:i/>
          <w:sz w:val="26"/>
          <w:szCs w:val="26"/>
          <w:u w:val="single"/>
        </w:rPr>
      </w:pPr>
    </w:p>
    <w:p w:rsidR="0060480C" w:rsidRPr="00BC4910" w:rsidRDefault="0060480C" w:rsidP="00BC4910">
      <w:pPr>
        <w:spacing w:after="0"/>
        <w:rPr>
          <w:rFonts w:ascii="Arial" w:hAnsi="Arial" w:cs="Arial"/>
          <w:sz w:val="26"/>
          <w:szCs w:val="26"/>
        </w:rPr>
      </w:pPr>
      <w:r w:rsidRPr="00BC4910">
        <w:rPr>
          <w:rFonts w:ascii="Arial" w:hAnsi="Arial" w:cs="Arial"/>
          <w:noProof/>
          <w:sz w:val="26"/>
          <w:szCs w:val="26"/>
          <w:lang w:val="vi-VN" w:eastAsia="vi-VN"/>
        </w:rPr>
        <w:lastRenderedPageBreak/>
        <w:drawing>
          <wp:inline distT="0" distB="0" distL="0" distR="0" wp14:anchorId="2C160A2C" wp14:editId="64910E5A">
            <wp:extent cx="57340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419350"/>
                    </a:xfrm>
                    <a:prstGeom prst="rect">
                      <a:avLst/>
                    </a:prstGeom>
                    <a:noFill/>
                    <a:ln>
                      <a:noFill/>
                    </a:ln>
                  </pic:spPr>
                </pic:pic>
              </a:graphicData>
            </a:graphic>
          </wp:inline>
        </w:drawing>
      </w:r>
    </w:p>
    <w:p w:rsidR="0060480C" w:rsidRPr="00BC4910" w:rsidRDefault="0060480C" w:rsidP="00BC4910">
      <w:pPr>
        <w:spacing w:after="0"/>
        <w:ind w:left="360"/>
        <w:rPr>
          <w:rFonts w:ascii="Arial" w:hAnsi="Arial" w:cs="Arial"/>
          <w:sz w:val="26"/>
          <w:szCs w:val="26"/>
        </w:rPr>
      </w:pPr>
    </w:p>
    <w:p w:rsidR="0060480C" w:rsidRPr="00BC4910" w:rsidRDefault="0060480C" w:rsidP="00BC4910">
      <w:pPr>
        <w:spacing w:after="0"/>
        <w:ind w:left="360"/>
        <w:rPr>
          <w:rFonts w:ascii="Arial" w:hAnsi="Arial" w:cs="Arial"/>
          <w:sz w:val="26"/>
          <w:szCs w:val="26"/>
        </w:rPr>
      </w:pPr>
    </w:p>
    <w:p w:rsidR="00BC4910" w:rsidRPr="00BC4910" w:rsidRDefault="00BC4910" w:rsidP="00BC4910">
      <w:pPr>
        <w:spacing w:after="0"/>
        <w:rPr>
          <w:rFonts w:ascii="Arial" w:hAnsi="Arial" w:cs="Arial"/>
          <w:b/>
          <w:i/>
          <w:sz w:val="26"/>
          <w:szCs w:val="26"/>
          <w:u w:val="single"/>
        </w:rPr>
      </w:pPr>
      <w:r w:rsidRPr="00BC4910">
        <w:rPr>
          <w:rFonts w:ascii="Arial" w:hAnsi="Arial" w:cs="Arial"/>
          <w:b/>
          <w:i/>
          <w:sz w:val="26"/>
          <w:szCs w:val="26"/>
          <w:u w:val="single"/>
        </w:rPr>
        <w:t xml:space="preserve">Lịch </w:t>
      </w:r>
      <w:del w:id="12" w:author="Bang" w:date="2015-12-11T00:29:00Z">
        <w:r w:rsidRPr="00BC4910" w:rsidDel="00056A49">
          <w:rPr>
            <w:rFonts w:ascii="Arial" w:hAnsi="Arial" w:cs="Arial"/>
            <w:b/>
            <w:i/>
            <w:sz w:val="26"/>
            <w:szCs w:val="26"/>
            <w:u w:val="single"/>
          </w:rPr>
          <w:delText>phát triển của</w:delText>
        </w:r>
      </w:del>
      <w:ins w:id="13" w:author="Bang" w:date="2015-12-11T00:29:00Z">
        <w:r w:rsidR="00056A49">
          <w:rPr>
            <w:rFonts w:ascii="Arial" w:hAnsi="Arial" w:cs="Arial"/>
            <w:b/>
            <w:i/>
            <w:sz w:val="26"/>
            <w:szCs w:val="26"/>
            <w:u w:val="single"/>
          </w:rPr>
          <w:t xml:space="preserve"> giấy phép</w:t>
        </w:r>
      </w:ins>
      <w:r w:rsidRPr="00BC4910">
        <w:rPr>
          <w:rFonts w:ascii="Arial" w:hAnsi="Arial" w:cs="Arial"/>
          <w:b/>
          <w:i/>
          <w:sz w:val="26"/>
          <w:szCs w:val="26"/>
          <w:u w:val="single"/>
        </w:rPr>
        <w:t xml:space="preserve"> mã nguồn mở:</w:t>
      </w:r>
    </w:p>
    <w:p w:rsidR="00AE5A0E" w:rsidRDefault="00AE5A0E" w:rsidP="00BC4910">
      <w:pPr>
        <w:spacing w:after="0"/>
        <w:ind w:left="720"/>
        <w:rPr>
          <w:rFonts w:ascii="Arial" w:hAnsi="Arial" w:cs="Arial"/>
          <w:sz w:val="26"/>
          <w:szCs w:val="26"/>
        </w:rPr>
      </w:pPr>
    </w:p>
    <w:p w:rsidR="00BC4910" w:rsidRPr="00BC4910" w:rsidRDefault="00BC4910" w:rsidP="00BC4910">
      <w:pPr>
        <w:spacing w:after="0"/>
        <w:ind w:left="720"/>
        <w:rPr>
          <w:rFonts w:ascii="Arial" w:hAnsi="Arial" w:cs="Arial"/>
          <w:sz w:val="26"/>
          <w:szCs w:val="26"/>
        </w:rPr>
      </w:pPr>
      <w:r w:rsidRPr="00BC4910">
        <w:rPr>
          <w:rFonts w:ascii="Arial" w:hAnsi="Arial" w:cs="Arial"/>
          <w:sz w:val="26"/>
          <w:szCs w:val="26"/>
        </w:rPr>
        <w:t xml:space="preserve">Phong trào phần mềm mã nguồn mở </w:t>
      </w:r>
      <w:del w:id="14" w:author="Bang" w:date="2015-12-11T00:30:00Z">
        <w:r w:rsidRPr="00BC4910" w:rsidDel="00056A49">
          <w:rPr>
            <w:rFonts w:ascii="Arial" w:hAnsi="Arial" w:cs="Arial"/>
            <w:sz w:val="26"/>
            <w:szCs w:val="26"/>
          </w:rPr>
          <w:delText>có ảnh hưởng đến sự hình thành của</w:delText>
        </w:r>
      </w:del>
      <w:ins w:id="15" w:author="Bang" w:date="2015-12-11T00:30:00Z">
        <w:r w:rsidR="00056A49">
          <w:rPr>
            <w:rFonts w:ascii="Arial" w:hAnsi="Arial" w:cs="Arial"/>
            <w:sz w:val="26"/>
            <w:szCs w:val="26"/>
          </w:rPr>
          <w:t xml:space="preserve"> bắt nguồn</w:t>
        </w:r>
      </w:ins>
      <w:r w:rsidRPr="00BC4910">
        <w:rPr>
          <w:rFonts w:ascii="Arial" w:hAnsi="Arial" w:cs="Arial"/>
          <w:sz w:val="26"/>
          <w:szCs w:val="26"/>
        </w:rPr>
        <w:t xml:space="preserve"> Free Software Foundation ( FSF) vào năm 1985 bởi Richard Stallman. Phần mềm tự do </w:t>
      </w:r>
      <w:del w:id="16" w:author="Bang" w:date="2015-12-11T00:33:00Z">
        <w:r w:rsidRPr="00BC4910" w:rsidDel="00056A49">
          <w:rPr>
            <w:rFonts w:ascii="Arial" w:hAnsi="Arial" w:cs="Arial"/>
            <w:sz w:val="26"/>
            <w:szCs w:val="26"/>
          </w:rPr>
          <w:delText>là chi tiết của một hệ tư tưởng rằng nó chỉ nhấn mạnh cho những</w:delText>
        </w:r>
      </w:del>
      <w:ins w:id="17" w:author="Bang" w:date="2015-12-11T00:33:00Z">
        <w:r w:rsidR="00056A49">
          <w:rPr>
            <w:rFonts w:ascii="Arial" w:hAnsi="Arial" w:cs="Arial"/>
            <w:sz w:val="26"/>
            <w:szCs w:val="26"/>
          </w:rPr>
          <w:t>nhấn mạnh rằng</w:t>
        </w:r>
      </w:ins>
      <w:r w:rsidRPr="00BC4910">
        <w:rPr>
          <w:rFonts w:ascii="Arial" w:hAnsi="Arial" w:cs="Arial"/>
          <w:sz w:val="26"/>
          <w:szCs w:val="26"/>
        </w:rPr>
        <w:t xml:space="preserve"> người </w:t>
      </w:r>
      <w:del w:id="18" w:author="Bang" w:date="2015-12-11T00:34:00Z">
        <w:r w:rsidRPr="00BC4910" w:rsidDel="00056A49">
          <w:rPr>
            <w:rFonts w:ascii="Arial" w:hAnsi="Arial" w:cs="Arial"/>
            <w:sz w:val="26"/>
            <w:szCs w:val="26"/>
          </w:rPr>
          <w:delText xml:space="preserve">tự do </w:delText>
        </w:r>
      </w:del>
      <w:r w:rsidRPr="00BC4910">
        <w:rPr>
          <w:rFonts w:ascii="Arial" w:hAnsi="Arial" w:cs="Arial"/>
          <w:sz w:val="26"/>
          <w:szCs w:val="26"/>
        </w:rPr>
        <w:t xml:space="preserve">sử dụng </w:t>
      </w:r>
      <w:ins w:id="19" w:author="Bang" w:date="2015-12-11T00:34:00Z">
        <w:r w:rsidR="00056A49">
          <w:rPr>
            <w:rFonts w:ascii="Arial" w:hAnsi="Arial" w:cs="Arial"/>
            <w:sz w:val="26"/>
            <w:szCs w:val="26"/>
          </w:rPr>
          <w:t xml:space="preserve">tự do với </w:t>
        </w:r>
      </w:ins>
      <w:r w:rsidRPr="00BC4910">
        <w:rPr>
          <w:rFonts w:ascii="Arial" w:hAnsi="Arial" w:cs="Arial"/>
          <w:sz w:val="26"/>
          <w:szCs w:val="26"/>
        </w:rPr>
        <w:t xml:space="preserve">mã nguồn </w:t>
      </w:r>
      <w:del w:id="20" w:author="Bang" w:date="2015-12-11T00:34:00Z">
        <w:r w:rsidRPr="00BC4910" w:rsidDel="00056A49">
          <w:rPr>
            <w:rFonts w:ascii="Arial" w:hAnsi="Arial" w:cs="Arial"/>
            <w:sz w:val="26"/>
            <w:szCs w:val="26"/>
          </w:rPr>
          <w:delText>mở mà</w:delText>
        </w:r>
      </w:del>
      <w:ins w:id="21" w:author="Bang" w:date="2015-12-11T00:34:00Z">
        <w:r w:rsidR="00056A49">
          <w:rPr>
            <w:rFonts w:ascii="Arial" w:hAnsi="Arial" w:cs="Arial"/>
            <w:sz w:val="26"/>
            <w:szCs w:val="26"/>
          </w:rPr>
          <w:t xml:space="preserve">chứ không phải tự do </w:t>
        </w:r>
      </w:ins>
      <w:ins w:id="22" w:author="Bang" w:date="2015-12-11T00:35:00Z">
        <w:r w:rsidR="00056A49">
          <w:rPr>
            <w:rFonts w:ascii="Arial" w:hAnsi="Arial" w:cs="Arial"/>
            <w:sz w:val="26"/>
            <w:szCs w:val="26"/>
          </w:rPr>
          <w:t>chỉ</w:t>
        </w:r>
      </w:ins>
      <w:ins w:id="23" w:author="Bang" w:date="2015-12-11T00:34:00Z">
        <w:r w:rsidR="00056A49">
          <w:rPr>
            <w:rFonts w:ascii="Arial" w:hAnsi="Arial" w:cs="Arial"/>
            <w:sz w:val="26"/>
            <w:szCs w:val="26"/>
          </w:rPr>
          <w:t xml:space="preserve"> có nghĩa</w:t>
        </w:r>
      </w:ins>
      <w:ins w:id="24" w:author="Bang" w:date="2015-12-11T00:35:00Z">
        <w:r w:rsidR="00056A49">
          <w:rPr>
            <w:rFonts w:ascii="Arial" w:hAnsi="Arial" w:cs="Arial"/>
            <w:sz w:val="26"/>
            <w:szCs w:val="26"/>
          </w:rPr>
          <w:t xml:space="preserve"> miễn phí(</w:t>
        </w:r>
      </w:ins>
      <w:r w:rsidRPr="00BC4910">
        <w:rPr>
          <w:rFonts w:ascii="Arial" w:hAnsi="Arial" w:cs="Arial"/>
          <w:sz w:val="26"/>
          <w:szCs w:val="26"/>
        </w:rPr>
        <w:t xml:space="preserve"> không cần phải trả tiền cho phần mềm đó</w:t>
      </w:r>
      <w:ins w:id="25" w:author="Bang" w:date="2015-12-11T00:35:00Z">
        <w:r w:rsidR="00056A49">
          <w:rPr>
            <w:rFonts w:ascii="Arial" w:hAnsi="Arial" w:cs="Arial"/>
            <w:sz w:val="26"/>
            <w:szCs w:val="26"/>
          </w:rPr>
          <w:t>)</w:t>
        </w:r>
      </w:ins>
      <w:r w:rsidRPr="00BC4910">
        <w:rPr>
          <w:rFonts w:ascii="Arial" w:hAnsi="Arial" w:cs="Arial"/>
          <w:sz w:val="26"/>
          <w:szCs w:val="26"/>
        </w:rPr>
        <w:t>. Về bản chất phần mềm tự do là nỗ lực để bảo vệ quyền lợi nhất định cho người dùng và các nhà phát triển.</w:t>
      </w:r>
    </w:p>
    <w:p w:rsidR="00BC4910" w:rsidRPr="00BC4910" w:rsidRDefault="00BC4910" w:rsidP="00BC4910">
      <w:pPr>
        <w:spacing w:after="0"/>
        <w:ind w:left="720"/>
        <w:rPr>
          <w:rFonts w:ascii="Arial" w:hAnsi="Arial" w:cs="Arial"/>
          <w:sz w:val="26"/>
          <w:szCs w:val="26"/>
        </w:rPr>
      </w:pPr>
      <w:r w:rsidRPr="00BC4910">
        <w:rPr>
          <w:rFonts w:ascii="Arial" w:hAnsi="Arial" w:cs="Arial"/>
          <w:sz w:val="26"/>
          <w:szCs w:val="26"/>
        </w:rPr>
        <w:t>+ Tự do thực thi chương trình với bất kì lí do gì.</w:t>
      </w:r>
    </w:p>
    <w:p w:rsidR="00BC4910" w:rsidRPr="00BC4910" w:rsidRDefault="00BC4910" w:rsidP="00BC4910">
      <w:pPr>
        <w:spacing w:after="0"/>
        <w:ind w:left="720"/>
        <w:rPr>
          <w:rFonts w:ascii="Arial" w:hAnsi="Arial" w:cs="Arial"/>
          <w:sz w:val="26"/>
          <w:szCs w:val="26"/>
        </w:rPr>
      </w:pPr>
      <w:r w:rsidRPr="00BC4910">
        <w:rPr>
          <w:rFonts w:ascii="Arial" w:hAnsi="Arial" w:cs="Arial"/>
          <w:sz w:val="26"/>
          <w:szCs w:val="26"/>
        </w:rPr>
        <w:t>+ Tự do sửa đổi mã nguồn để phù hợp với mục đích công việc.</w:t>
      </w:r>
    </w:p>
    <w:p w:rsidR="00BC4910" w:rsidRPr="00BC4910" w:rsidRDefault="00BC4910" w:rsidP="00BC4910">
      <w:pPr>
        <w:spacing w:after="0"/>
        <w:ind w:left="720"/>
        <w:rPr>
          <w:rFonts w:ascii="Arial" w:hAnsi="Arial" w:cs="Arial"/>
          <w:sz w:val="26"/>
          <w:szCs w:val="26"/>
        </w:rPr>
      </w:pPr>
      <w:r w:rsidRPr="00BC4910">
        <w:rPr>
          <w:rFonts w:ascii="Arial" w:hAnsi="Arial" w:cs="Arial"/>
          <w:sz w:val="26"/>
          <w:szCs w:val="26"/>
        </w:rPr>
        <w:t>+ Tự do phân phối mã nguồn và thu lợi nhuận từ phần mềm đó</w:t>
      </w:r>
    </w:p>
    <w:p w:rsidR="00BC4910" w:rsidRPr="00BC4910" w:rsidRDefault="00BC4910" w:rsidP="00BC4910">
      <w:pPr>
        <w:spacing w:after="0"/>
        <w:ind w:left="720"/>
        <w:rPr>
          <w:rFonts w:ascii="Arial" w:hAnsi="Arial" w:cs="Arial"/>
          <w:sz w:val="26"/>
          <w:szCs w:val="26"/>
        </w:rPr>
      </w:pPr>
      <w:r w:rsidRPr="00BC4910">
        <w:rPr>
          <w:rFonts w:ascii="Arial" w:hAnsi="Arial" w:cs="Arial"/>
          <w:sz w:val="26"/>
          <w:szCs w:val="26"/>
        </w:rPr>
        <w:t>+ Tự do cải tiến và tái phân phối mã nguồn</w:t>
      </w:r>
    </w:p>
    <w:p w:rsidR="00BC4910" w:rsidRPr="00BC4910" w:rsidRDefault="00BC4910" w:rsidP="00BC4910">
      <w:pPr>
        <w:pStyle w:val="ListParagraph"/>
        <w:numPr>
          <w:ilvl w:val="0"/>
          <w:numId w:val="3"/>
        </w:numPr>
        <w:spacing w:after="0"/>
        <w:rPr>
          <w:rFonts w:ascii="Arial" w:hAnsi="Arial" w:cs="Arial"/>
          <w:sz w:val="26"/>
          <w:szCs w:val="26"/>
        </w:rPr>
      </w:pPr>
      <w:r w:rsidRPr="00BC4910">
        <w:rPr>
          <w:rFonts w:ascii="Arial" w:hAnsi="Arial" w:cs="Arial"/>
          <w:sz w:val="26"/>
          <w:szCs w:val="26"/>
        </w:rPr>
        <w:t>Để bảo đảm những tự do trên =&gt; Genaral Public License (GPL) được ra đời.</w:t>
      </w:r>
    </w:p>
    <w:p w:rsidR="00BC4910" w:rsidRPr="00BC4910" w:rsidRDefault="00BC4910" w:rsidP="00BC4910">
      <w:pPr>
        <w:spacing w:after="0"/>
        <w:ind w:left="720"/>
        <w:rPr>
          <w:rFonts w:ascii="Arial" w:hAnsi="Arial" w:cs="Arial"/>
          <w:sz w:val="26"/>
          <w:szCs w:val="26"/>
        </w:rPr>
      </w:pPr>
      <w:r w:rsidRPr="00BC4910">
        <w:rPr>
          <w:rFonts w:ascii="Arial" w:hAnsi="Arial" w:cs="Arial"/>
          <w:sz w:val="26"/>
          <w:szCs w:val="26"/>
        </w:rPr>
        <w:t xml:space="preserve">Trong hầu hết các phần mềm cấp phép chứa GPL bắt buộc bao gồm mã nguồn. Bất kì sửa đổi nào liên quan mã nguồn của GPL thì </w:t>
      </w:r>
      <w:del w:id="26" w:author="Bang" w:date="2015-12-11T00:36:00Z">
        <w:r w:rsidRPr="00BC4910" w:rsidDel="006F7BB7">
          <w:rPr>
            <w:rFonts w:ascii="Arial" w:hAnsi="Arial" w:cs="Arial"/>
            <w:sz w:val="26"/>
            <w:szCs w:val="26"/>
          </w:rPr>
          <w:delText>phải được sự cho</w:delText>
        </w:r>
      </w:del>
      <w:ins w:id="27" w:author="Bang" w:date="2015-12-11T00:36:00Z">
        <w:r w:rsidR="006F7BB7">
          <w:rPr>
            <w:rFonts w:ascii="Arial" w:hAnsi="Arial" w:cs="Arial"/>
            <w:sz w:val="26"/>
            <w:szCs w:val="26"/>
          </w:rPr>
          <w:t xml:space="preserve"> những phần này cũng </w:t>
        </w:r>
      </w:ins>
      <w:ins w:id="28" w:author="Bang" w:date="2015-12-11T00:37:00Z">
        <w:r w:rsidR="006F7BB7">
          <w:rPr>
            <w:rFonts w:ascii="Arial" w:hAnsi="Arial" w:cs="Arial"/>
            <w:sz w:val="26"/>
            <w:szCs w:val="26"/>
          </w:rPr>
          <w:t>phải</w:t>
        </w:r>
      </w:ins>
      <w:ins w:id="29" w:author="Bang" w:date="2015-12-11T00:36:00Z">
        <w:r w:rsidR="006F7BB7">
          <w:rPr>
            <w:rFonts w:ascii="Arial" w:hAnsi="Arial" w:cs="Arial"/>
            <w:sz w:val="26"/>
            <w:szCs w:val="26"/>
          </w:rPr>
          <w:t xml:space="preserve"> có giấy</w:t>
        </w:r>
      </w:ins>
      <w:r w:rsidRPr="00BC4910">
        <w:rPr>
          <w:rFonts w:ascii="Arial" w:hAnsi="Arial" w:cs="Arial"/>
          <w:sz w:val="26"/>
          <w:szCs w:val="26"/>
        </w:rPr>
        <w:t xml:space="preserve"> phép </w:t>
      </w:r>
      <w:del w:id="30" w:author="Bang" w:date="2015-12-11T00:37:00Z">
        <w:r w:rsidRPr="00BC4910" w:rsidDel="006F7BB7">
          <w:rPr>
            <w:rFonts w:ascii="Arial" w:hAnsi="Arial" w:cs="Arial"/>
            <w:sz w:val="26"/>
            <w:szCs w:val="26"/>
          </w:rPr>
          <w:delText xml:space="preserve">của </w:delText>
        </w:r>
      </w:del>
      <w:ins w:id="31" w:author="Bang" w:date="2015-12-11T00:37:00Z">
        <w:r w:rsidR="006F7BB7">
          <w:rPr>
            <w:rFonts w:ascii="Arial" w:hAnsi="Arial" w:cs="Arial"/>
            <w:sz w:val="26"/>
            <w:szCs w:val="26"/>
          </w:rPr>
          <w:t xml:space="preserve"> là</w:t>
        </w:r>
        <w:r w:rsidR="006F7BB7" w:rsidRPr="00BC4910">
          <w:rPr>
            <w:rFonts w:ascii="Arial" w:hAnsi="Arial" w:cs="Arial"/>
            <w:sz w:val="26"/>
            <w:szCs w:val="26"/>
          </w:rPr>
          <w:t xml:space="preserve"> </w:t>
        </w:r>
      </w:ins>
      <w:r w:rsidRPr="00BC4910">
        <w:rPr>
          <w:rFonts w:ascii="Arial" w:hAnsi="Arial" w:cs="Arial"/>
          <w:sz w:val="26"/>
          <w:szCs w:val="26"/>
        </w:rPr>
        <w:t xml:space="preserve">GPL. </w:t>
      </w:r>
    </w:p>
    <w:p w:rsidR="00BC4910" w:rsidRDefault="00BC4910" w:rsidP="00BC4910">
      <w:pPr>
        <w:spacing w:after="0"/>
        <w:ind w:left="720"/>
        <w:rPr>
          <w:rFonts w:ascii="Arial" w:hAnsi="Arial" w:cs="Arial"/>
          <w:sz w:val="26"/>
          <w:szCs w:val="26"/>
        </w:rPr>
      </w:pPr>
      <w:r w:rsidRPr="00BC4910">
        <w:rPr>
          <w:rFonts w:ascii="Arial" w:hAnsi="Arial" w:cs="Arial"/>
          <w:sz w:val="26"/>
          <w:szCs w:val="26"/>
        </w:rPr>
        <w:t xml:space="preserve">Vào năm 1998 một tổ chức phi lợi nhuận có tên gọi là Open Souce Initiative (OSI) định nghĩa lại thuật ngữ “phần mềm nguồn mở”  để nhấn mạnh và phá vỡ suy nghĩ của các nhà kinh doanh liên quan đến GNU. </w:t>
      </w:r>
      <w:del w:id="32" w:author="Bang" w:date="2015-12-11T00:42:00Z">
        <w:r w:rsidRPr="00BC4910" w:rsidDel="006F7BB7">
          <w:rPr>
            <w:rFonts w:ascii="Arial" w:hAnsi="Arial" w:cs="Arial"/>
            <w:sz w:val="26"/>
            <w:szCs w:val="26"/>
          </w:rPr>
          <w:delText xml:space="preserve">GNU </w:delText>
        </w:r>
      </w:del>
      <w:ins w:id="33" w:author="Bang" w:date="2015-12-11T00:42:00Z">
        <w:r w:rsidR="006F7BB7">
          <w:rPr>
            <w:rFonts w:ascii="Arial" w:hAnsi="Arial" w:cs="Arial"/>
            <w:sz w:val="26"/>
            <w:szCs w:val="26"/>
          </w:rPr>
          <w:t>OSI</w:t>
        </w:r>
        <w:r w:rsidR="006F7BB7" w:rsidRPr="00BC4910">
          <w:rPr>
            <w:rFonts w:ascii="Arial" w:hAnsi="Arial" w:cs="Arial"/>
            <w:sz w:val="26"/>
            <w:szCs w:val="26"/>
          </w:rPr>
          <w:t xml:space="preserve"> </w:t>
        </w:r>
      </w:ins>
      <w:r w:rsidRPr="00BC4910">
        <w:rPr>
          <w:rFonts w:ascii="Arial" w:hAnsi="Arial" w:cs="Arial"/>
          <w:sz w:val="26"/>
          <w:szCs w:val="26"/>
        </w:rPr>
        <w:t xml:space="preserve">không có một định nghĩa cụ thể như GPL về giấy phép nhưng nó giảm một số điều không cần thiết của phân phối mã nguồn mở. Do đó </w:t>
      </w:r>
      <w:r w:rsidRPr="00BC4910">
        <w:rPr>
          <w:rFonts w:ascii="Arial" w:hAnsi="Arial" w:cs="Arial"/>
          <w:sz w:val="26"/>
          <w:szCs w:val="26"/>
        </w:rPr>
        <w:lastRenderedPageBreak/>
        <w:t>OSI chấp nhận tất cả các giấy phép khác nhau có điều khoản phân phối theo định nghĩa mã nguồn mở (OSD).</w:t>
      </w:r>
    </w:p>
    <w:p w:rsidR="00AE5A0E" w:rsidRPr="00BC4910" w:rsidRDefault="00AE5A0E" w:rsidP="00BC4910">
      <w:pPr>
        <w:spacing w:after="0"/>
        <w:ind w:left="720"/>
        <w:rPr>
          <w:rFonts w:ascii="Arial" w:hAnsi="Arial" w:cs="Arial"/>
          <w:sz w:val="26"/>
          <w:szCs w:val="26"/>
        </w:rPr>
      </w:pPr>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5627"/>
        <w:gridCol w:w="3081"/>
      </w:tblGrid>
      <w:tr w:rsidR="00BC4910" w:rsidRPr="00BC4910" w:rsidTr="00BC4910">
        <w:tc>
          <w:tcPr>
            <w:tcW w:w="708" w:type="dxa"/>
            <w:tcBorders>
              <w:top w:val="single" w:sz="4" w:space="0" w:color="auto"/>
              <w:left w:val="single" w:sz="4" w:space="0" w:color="auto"/>
              <w:bottom w:val="single" w:sz="4" w:space="0" w:color="auto"/>
              <w:right w:val="single" w:sz="4" w:space="0" w:color="auto"/>
            </w:tcBorders>
          </w:tcPr>
          <w:p w:rsidR="00BC4910" w:rsidRPr="00BC4910" w:rsidRDefault="00BC4910" w:rsidP="00BC4910">
            <w:pPr>
              <w:spacing w:after="0"/>
              <w:rPr>
                <w:rFonts w:ascii="Arial" w:hAnsi="Arial" w:cs="Arial"/>
                <w:sz w:val="26"/>
                <w:szCs w:val="26"/>
              </w:rPr>
            </w:pPr>
            <w:r>
              <w:rPr>
                <w:rFonts w:ascii="Arial" w:hAnsi="Arial" w:cs="Arial"/>
                <w:sz w:val="26"/>
                <w:szCs w:val="26"/>
              </w:rPr>
              <w:t>STT</w:t>
            </w:r>
          </w:p>
        </w:tc>
        <w:tc>
          <w:tcPr>
            <w:tcW w:w="5627"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Mục đích</w:t>
            </w:r>
          </w:p>
        </w:tc>
        <w:tc>
          <w:tcPr>
            <w:tcW w:w="3081"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Ý nghĩa</w:t>
            </w:r>
          </w:p>
        </w:tc>
      </w:tr>
      <w:tr w:rsidR="00BC4910" w:rsidRPr="00BC4910" w:rsidTr="00BC4910">
        <w:tc>
          <w:tcPr>
            <w:tcW w:w="708" w:type="dxa"/>
            <w:tcBorders>
              <w:top w:val="single" w:sz="4" w:space="0" w:color="auto"/>
              <w:left w:val="single" w:sz="4" w:space="0" w:color="auto"/>
              <w:bottom w:val="single" w:sz="4" w:space="0" w:color="auto"/>
              <w:right w:val="single" w:sz="4" w:space="0" w:color="auto"/>
            </w:tcBorders>
          </w:tcPr>
          <w:p w:rsidR="00BC4910" w:rsidRPr="00BC4910" w:rsidRDefault="00BC4910" w:rsidP="00BC4910">
            <w:pPr>
              <w:spacing w:after="0"/>
              <w:rPr>
                <w:rFonts w:ascii="Arial" w:hAnsi="Arial" w:cs="Arial"/>
                <w:sz w:val="26"/>
                <w:szCs w:val="26"/>
              </w:rPr>
            </w:pPr>
            <w:r>
              <w:rPr>
                <w:rFonts w:ascii="Arial" w:hAnsi="Arial" w:cs="Arial"/>
                <w:sz w:val="26"/>
                <w:szCs w:val="26"/>
              </w:rPr>
              <w:t>1</w:t>
            </w:r>
          </w:p>
        </w:tc>
        <w:tc>
          <w:tcPr>
            <w:tcW w:w="5627"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Người được cấp phép được tự do sử dụng phần mềm nguồn mở với bất kì mục đích</w:t>
            </w:r>
          </w:p>
        </w:tc>
        <w:tc>
          <w:tcPr>
            <w:tcW w:w="3081"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Có nghĩa là người được cấp phép không cần xác minh quyền sử dụng mã nguồn mở</w:t>
            </w:r>
          </w:p>
        </w:tc>
      </w:tr>
      <w:tr w:rsidR="00BC4910" w:rsidRPr="00BC4910" w:rsidTr="00BC4910">
        <w:tc>
          <w:tcPr>
            <w:tcW w:w="708" w:type="dxa"/>
            <w:tcBorders>
              <w:top w:val="single" w:sz="4" w:space="0" w:color="auto"/>
              <w:left w:val="single" w:sz="4" w:space="0" w:color="auto"/>
              <w:bottom w:val="single" w:sz="4" w:space="0" w:color="auto"/>
              <w:right w:val="single" w:sz="4" w:space="0" w:color="auto"/>
            </w:tcBorders>
          </w:tcPr>
          <w:p w:rsidR="00BC4910" w:rsidRPr="00BC4910" w:rsidRDefault="00BC4910" w:rsidP="00BC4910">
            <w:pPr>
              <w:spacing w:after="0"/>
              <w:rPr>
                <w:rFonts w:ascii="Arial" w:hAnsi="Arial" w:cs="Arial"/>
                <w:sz w:val="26"/>
                <w:szCs w:val="26"/>
              </w:rPr>
            </w:pPr>
            <w:r>
              <w:rPr>
                <w:rFonts w:ascii="Arial" w:hAnsi="Arial" w:cs="Arial"/>
                <w:sz w:val="26"/>
                <w:szCs w:val="26"/>
              </w:rPr>
              <w:t>2</w:t>
            </w:r>
          </w:p>
        </w:tc>
        <w:tc>
          <w:tcPr>
            <w:tcW w:w="5627"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Người được cấp phép được tự do sao chép phần mềm nguồn mở và phân phối cho bất kì ai mà không cần phải thanh toán chi phí cho người cấp phép</w:t>
            </w:r>
          </w:p>
        </w:tc>
        <w:tc>
          <w:tcPr>
            <w:tcW w:w="3081" w:type="dxa"/>
            <w:tcBorders>
              <w:top w:val="single" w:sz="4" w:space="0" w:color="auto"/>
              <w:left w:val="single" w:sz="4" w:space="0" w:color="auto"/>
              <w:bottom w:val="single" w:sz="4" w:space="0" w:color="auto"/>
              <w:right w:val="single" w:sz="4" w:space="0" w:color="auto"/>
            </w:tcBorders>
            <w:hideMark/>
          </w:tcPr>
          <w:p w:rsidR="00BC4910" w:rsidRPr="00BC4910" w:rsidRDefault="00BC4910" w:rsidP="00A85665">
            <w:pPr>
              <w:spacing w:after="0"/>
              <w:rPr>
                <w:rFonts w:ascii="Arial" w:hAnsi="Arial" w:cs="Arial"/>
                <w:sz w:val="26"/>
                <w:szCs w:val="26"/>
              </w:rPr>
            </w:pPr>
            <w:r w:rsidRPr="00BC4910">
              <w:rPr>
                <w:rFonts w:ascii="Arial" w:hAnsi="Arial" w:cs="Arial"/>
                <w:sz w:val="26"/>
                <w:szCs w:val="26"/>
              </w:rPr>
              <w:t xml:space="preserve">Có nghĩa là người được cấp phép có thể tái phân phối lại phần mềm </w:t>
            </w:r>
            <w:del w:id="34" w:author="Bang" w:date="2015-12-11T00:50:00Z">
              <w:r w:rsidRPr="00BC4910" w:rsidDel="00A85665">
                <w:rPr>
                  <w:rFonts w:ascii="Arial" w:hAnsi="Arial" w:cs="Arial"/>
                  <w:sz w:val="26"/>
                  <w:szCs w:val="26"/>
                </w:rPr>
                <w:delText>với chi</w:delText>
              </w:r>
            </w:del>
            <w:ins w:id="35" w:author="Bang" w:date="2015-12-11T00:50:00Z">
              <w:r w:rsidR="00A85665">
                <w:rPr>
                  <w:rFonts w:ascii="Arial" w:hAnsi="Arial" w:cs="Arial"/>
                  <w:sz w:val="26"/>
                  <w:szCs w:val="26"/>
                </w:rPr>
                <w:t xml:space="preserve"> có</w:t>
              </w:r>
            </w:ins>
            <w:r w:rsidRPr="00BC4910">
              <w:rPr>
                <w:rFonts w:ascii="Arial" w:hAnsi="Arial" w:cs="Arial"/>
                <w:sz w:val="26"/>
                <w:szCs w:val="26"/>
              </w:rPr>
              <w:t xml:space="preserve"> phí </w:t>
            </w:r>
            <w:del w:id="36" w:author="Bang" w:date="2015-12-11T00:50:00Z">
              <w:r w:rsidRPr="00BC4910" w:rsidDel="00A85665">
                <w:rPr>
                  <w:rFonts w:ascii="Arial" w:hAnsi="Arial" w:cs="Arial"/>
                  <w:sz w:val="26"/>
                  <w:szCs w:val="26"/>
                </w:rPr>
                <w:delText xml:space="preserve">ít </w:delText>
              </w:r>
            </w:del>
            <w:r w:rsidRPr="00BC4910">
              <w:rPr>
                <w:rFonts w:ascii="Arial" w:hAnsi="Arial" w:cs="Arial"/>
                <w:sz w:val="26"/>
                <w:szCs w:val="26"/>
              </w:rPr>
              <w:t>hoặc miễn phí</w:t>
            </w:r>
          </w:p>
        </w:tc>
      </w:tr>
      <w:tr w:rsidR="00BC4910" w:rsidRPr="00BC4910" w:rsidTr="00BC4910">
        <w:tc>
          <w:tcPr>
            <w:tcW w:w="708" w:type="dxa"/>
            <w:tcBorders>
              <w:top w:val="single" w:sz="4" w:space="0" w:color="auto"/>
              <w:left w:val="single" w:sz="4" w:space="0" w:color="auto"/>
              <w:bottom w:val="single" w:sz="4" w:space="0" w:color="auto"/>
              <w:right w:val="single" w:sz="4" w:space="0" w:color="auto"/>
            </w:tcBorders>
          </w:tcPr>
          <w:p w:rsidR="00BC4910" w:rsidRPr="00BC4910" w:rsidRDefault="00BC4910" w:rsidP="00BC4910">
            <w:pPr>
              <w:spacing w:after="0"/>
              <w:rPr>
                <w:rFonts w:ascii="Arial" w:hAnsi="Arial" w:cs="Arial"/>
                <w:sz w:val="26"/>
                <w:szCs w:val="26"/>
              </w:rPr>
            </w:pPr>
            <w:r>
              <w:rPr>
                <w:rFonts w:ascii="Arial" w:hAnsi="Arial" w:cs="Arial"/>
                <w:sz w:val="26"/>
                <w:szCs w:val="26"/>
              </w:rPr>
              <w:t>3</w:t>
            </w:r>
          </w:p>
        </w:tc>
        <w:tc>
          <w:tcPr>
            <w:tcW w:w="5627" w:type="dxa"/>
            <w:tcBorders>
              <w:top w:val="single" w:sz="4" w:space="0" w:color="auto"/>
              <w:left w:val="single" w:sz="4" w:space="0" w:color="auto"/>
              <w:bottom w:val="single" w:sz="4" w:space="0" w:color="auto"/>
              <w:right w:val="single" w:sz="4" w:space="0" w:color="auto"/>
            </w:tcBorders>
            <w:hideMark/>
          </w:tcPr>
          <w:p w:rsidR="00BC4910" w:rsidRPr="00BC4910" w:rsidRDefault="00BC4910" w:rsidP="00A85665">
            <w:pPr>
              <w:spacing w:after="0"/>
              <w:rPr>
                <w:rFonts w:ascii="Arial" w:hAnsi="Arial" w:cs="Arial"/>
                <w:sz w:val="26"/>
                <w:szCs w:val="26"/>
              </w:rPr>
            </w:pPr>
            <w:r w:rsidRPr="00BC4910">
              <w:rPr>
                <w:rFonts w:ascii="Arial" w:hAnsi="Arial" w:cs="Arial"/>
                <w:sz w:val="26"/>
                <w:szCs w:val="26"/>
              </w:rPr>
              <w:t xml:space="preserve">Người được cấp phép được do phát triển </w:t>
            </w:r>
            <w:ins w:id="37" w:author="Bang" w:date="2015-12-11T00:51:00Z">
              <w:r w:rsidR="00A85665">
                <w:rPr>
                  <w:rFonts w:ascii="Arial" w:hAnsi="Arial" w:cs="Arial"/>
                  <w:sz w:val="26"/>
                  <w:szCs w:val="26"/>
                </w:rPr>
                <w:t>thêm</w:t>
              </w:r>
            </w:ins>
            <w:del w:id="38" w:author="Bang" w:date="2015-12-11T00:51:00Z">
              <w:r w:rsidRPr="00BC4910" w:rsidDel="00A85665">
                <w:rPr>
                  <w:rFonts w:ascii="Arial" w:hAnsi="Arial" w:cs="Arial"/>
                  <w:sz w:val="26"/>
                  <w:szCs w:val="26"/>
                </w:rPr>
                <w:delText>phần mềm mã nguồn mở đó</w:delText>
              </w:r>
            </w:del>
            <w:r w:rsidRPr="00BC4910">
              <w:rPr>
                <w:rFonts w:ascii="Arial" w:hAnsi="Arial" w:cs="Arial"/>
                <w:sz w:val="26"/>
                <w:szCs w:val="26"/>
              </w:rPr>
              <w:t xml:space="preserve"> và phân phối </w:t>
            </w:r>
            <w:ins w:id="39" w:author="Bang" w:date="2015-12-11T00:51:00Z">
              <w:r w:rsidR="00A85665">
                <w:rPr>
                  <w:rFonts w:ascii="Arial" w:hAnsi="Arial" w:cs="Arial"/>
                  <w:sz w:val="26"/>
                  <w:szCs w:val="26"/>
                </w:rPr>
                <w:t xml:space="preserve">lại </w:t>
              </w:r>
            </w:ins>
            <w:r w:rsidRPr="00BC4910">
              <w:rPr>
                <w:rFonts w:ascii="Arial" w:hAnsi="Arial" w:cs="Arial"/>
                <w:sz w:val="26"/>
                <w:szCs w:val="26"/>
              </w:rPr>
              <w:t>mà không cần thanh toán chi phí cho người cấp phép</w:t>
            </w:r>
          </w:p>
        </w:tc>
        <w:tc>
          <w:tcPr>
            <w:tcW w:w="3081" w:type="dxa"/>
            <w:tcBorders>
              <w:top w:val="single" w:sz="4" w:space="0" w:color="auto"/>
              <w:left w:val="single" w:sz="4" w:space="0" w:color="auto"/>
              <w:bottom w:val="single" w:sz="4" w:space="0" w:color="auto"/>
              <w:right w:val="single" w:sz="4" w:space="0" w:color="auto"/>
            </w:tcBorders>
            <w:hideMark/>
          </w:tcPr>
          <w:p w:rsidR="00BC4910" w:rsidRPr="00BC4910" w:rsidRDefault="00BC4910" w:rsidP="00A85665">
            <w:pPr>
              <w:spacing w:after="0"/>
              <w:rPr>
                <w:rFonts w:ascii="Arial" w:hAnsi="Arial" w:cs="Arial"/>
                <w:sz w:val="26"/>
                <w:szCs w:val="26"/>
              </w:rPr>
            </w:pPr>
            <w:r w:rsidRPr="00BC4910">
              <w:rPr>
                <w:rFonts w:ascii="Arial" w:hAnsi="Arial" w:cs="Arial"/>
                <w:sz w:val="26"/>
                <w:szCs w:val="26"/>
              </w:rPr>
              <w:t xml:space="preserve">Điều này cho phép sửa chữa và tái phân phối phần mềm nguồn mở này </w:t>
            </w:r>
            <w:del w:id="40" w:author="Bang" w:date="2015-12-11T00:53:00Z">
              <w:r w:rsidRPr="00BC4910" w:rsidDel="00A85665">
                <w:rPr>
                  <w:rFonts w:ascii="Arial" w:hAnsi="Arial" w:cs="Arial"/>
                  <w:sz w:val="26"/>
                  <w:szCs w:val="26"/>
                </w:rPr>
                <w:delText>với một mức phí nhất định</w:delText>
              </w:r>
            </w:del>
            <w:ins w:id="41" w:author="Bang" w:date="2015-12-11T00:53:00Z">
              <w:r w:rsidR="00A85665">
                <w:rPr>
                  <w:rFonts w:ascii="Arial" w:hAnsi="Arial" w:cs="Arial"/>
                  <w:sz w:val="26"/>
                  <w:szCs w:val="26"/>
                </w:rPr>
                <w:t>có phí hoặc không phí</w:t>
              </w:r>
            </w:ins>
            <w:r w:rsidRPr="00BC4910">
              <w:rPr>
                <w:rFonts w:ascii="Arial" w:hAnsi="Arial" w:cs="Arial"/>
                <w:sz w:val="26"/>
                <w:szCs w:val="26"/>
              </w:rPr>
              <w:t>. Người được cấp phép không cần chịu trách nhiệm chi trả bất cứ một chi phí nào cho bên chuyển giao mà không cần phải thông qua người cấp phép khi mà sản phẩm phát sinh các hạn chế.</w:t>
            </w:r>
          </w:p>
        </w:tc>
      </w:tr>
      <w:tr w:rsidR="00BC4910" w:rsidRPr="00BC4910" w:rsidTr="00BC4910">
        <w:tc>
          <w:tcPr>
            <w:tcW w:w="708" w:type="dxa"/>
            <w:tcBorders>
              <w:top w:val="single" w:sz="4" w:space="0" w:color="auto"/>
              <w:left w:val="single" w:sz="4" w:space="0" w:color="auto"/>
              <w:bottom w:val="single" w:sz="4" w:space="0" w:color="auto"/>
              <w:right w:val="single" w:sz="4" w:space="0" w:color="auto"/>
            </w:tcBorders>
          </w:tcPr>
          <w:p w:rsidR="00BC4910" w:rsidRPr="00BC4910" w:rsidRDefault="00BC4910" w:rsidP="00BC4910">
            <w:pPr>
              <w:spacing w:after="0"/>
              <w:rPr>
                <w:rFonts w:ascii="Arial" w:hAnsi="Arial" w:cs="Arial"/>
                <w:sz w:val="26"/>
                <w:szCs w:val="26"/>
              </w:rPr>
            </w:pPr>
            <w:r>
              <w:rPr>
                <w:rFonts w:ascii="Arial" w:hAnsi="Arial" w:cs="Arial"/>
                <w:sz w:val="26"/>
                <w:szCs w:val="26"/>
              </w:rPr>
              <w:t>4</w:t>
            </w:r>
          </w:p>
        </w:tc>
        <w:tc>
          <w:tcPr>
            <w:tcW w:w="5627"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Người được cấp phép được tự do truy cập và sử dụng mã nguồn mở của phần mềm nguồn mở đó</w:t>
            </w:r>
          </w:p>
        </w:tc>
        <w:tc>
          <w:tcPr>
            <w:tcW w:w="3081"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Có nghĩa là mã nguồn được sử dụng tự do</w:t>
            </w:r>
          </w:p>
        </w:tc>
      </w:tr>
      <w:tr w:rsidR="00BC4910" w:rsidRPr="00BC4910" w:rsidTr="00BC4910">
        <w:tc>
          <w:tcPr>
            <w:tcW w:w="708" w:type="dxa"/>
            <w:tcBorders>
              <w:top w:val="single" w:sz="4" w:space="0" w:color="auto"/>
              <w:left w:val="single" w:sz="4" w:space="0" w:color="auto"/>
              <w:bottom w:val="single" w:sz="4" w:space="0" w:color="auto"/>
              <w:right w:val="single" w:sz="4" w:space="0" w:color="auto"/>
            </w:tcBorders>
          </w:tcPr>
          <w:p w:rsidR="00BC4910" w:rsidRPr="00BC4910" w:rsidRDefault="00BC4910" w:rsidP="00BC4910">
            <w:pPr>
              <w:spacing w:after="0"/>
              <w:rPr>
                <w:rFonts w:ascii="Arial" w:hAnsi="Arial" w:cs="Arial"/>
                <w:sz w:val="26"/>
                <w:szCs w:val="26"/>
              </w:rPr>
            </w:pPr>
            <w:r>
              <w:rPr>
                <w:rFonts w:ascii="Arial" w:hAnsi="Arial" w:cs="Arial"/>
                <w:sz w:val="26"/>
                <w:szCs w:val="26"/>
              </w:rPr>
              <w:t>5</w:t>
            </w:r>
          </w:p>
        </w:tc>
        <w:tc>
          <w:tcPr>
            <w:tcW w:w="5627"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Người được cấp phép được tự do kết nối mã nguồn mở với một phần mềm khác</w:t>
            </w:r>
          </w:p>
        </w:tc>
        <w:tc>
          <w:tcPr>
            <w:tcW w:w="3081" w:type="dxa"/>
            <w:tcBorders>
              <w:top w:val="single" w:sz="4" w:space="0" w:color="auto"/>
              <w:left w:val="single" w:sz="4" w:space="0" w:color="auto"/>
              <w:bottom w:val="single" w:sz="4" w:space="0" w:color="auto"/>
              <w:right w:val="single" w:sz="4" w:space="0" w:color="auto"/>
            </w:tcBorders>
            <w:hideMark/>
          </w:tcPr>
          <w:p w:rsidR="00BC4910" w:rsidRPr="00BC4910" w:rsidRDefault="00BC4910" w:rsidP="00BC4910">
            <w:pPr>
              <w:spacing w:after="0"/>
              <w:rPr>
                <w:rFonts w:ascii="Arial" w:hAnsi="Arial" w:cs="Arial"/>
                <w:sz w:val="26"/>
                <w:szCs w:val="26"/>
              </w:rPr>
            </w:pPr>
            <w:r w:rsidRPr="00BC4910">
              <w:rPr>
                <w:rFonts w:ascii="Arial" w:hAnsi="Arial" w:cs="Arial"/>
                <w:sz w:val="26"/>
                <w:szCs w:val="26"/>
              </w:rPr>
              <w:t>Điều này đem đến cho người được cấp phép có khả năng kết hợp phần mềm nguồn mở với một phần mềm khác</w:t>
            </w:r>
          </w:p>
        </w:tc>
      </w:tr>
    </w:tbl>
    <w:p w:rsidR="00BC4910" w:rsidRPr="00BC4910" w:rsidRDefault="00BC4910" w:rsidP="00BC4910">
      <w:pPr>
        <w:rPr>
          <w:rFonts w:ascii="Arial" w:hAnsi="Arial" w:cs="Arial"/>
          <w:sz w:val="26"/>
          <w:szCs w:val="26"/>
        </w:rPr>
      </w:pPr>
    </w:p>
    <w:p w:rsidR="00BC4910" w:rsidRDefault="00BC4910" w:rsidP="00AE5A0E">
      <w:pPr>
        <w:spacing w:after="0"/>
        <w:rPr>
          <w:rFonts w:ascii="Arial" w:hAnsi="Arial" w:cs="Arial"/>
          <w:b/>
          <w:i/>
          <w:sz w:val="26"/>
          <w:szCs w:val="26"/>
          <w:u w:val="single"/>
        </w:rPr>
      </w:pPr>
      <w:r w:rsidRPr="00BC4910">
        <w:rPr>
          <w:rFonts w:ascii="Arial" w:hAnsi="Arial" w:cs="Arial"/>
          <w:b/>
          <w:i/>
          <w:sz w:val="26"/>
          <w:szCs w:val="26"/>
          <w:u w:val="single"/>
        </w:rPr>
        <w:t>Các loại giấy phép thường được sử dụng:</w:t>
      </w:r>
    </w:p>
    <w:p w:rsidR="00064EA2" w:rsidRPr="00BC4910" w:rsidRDefault="001A0BEA" w:rsidP="00AE5A0E">
      <w:pPr>
        <w:numPr>
          <w:ilvl w:val="0"/>
          <w:numId w:val="4"/>
        </w:numPr>
        <w:spacing w:after="0"/>
        <w:rPr>
          <w:rFonts w:ascii="Arial" w:hAnsi="Arial" w:cs="Arial"/>
          <w:sz w:val="26"/>
          <w:szCs w:val="26"/>
        </w:rPr>
      </w:pPr>
      <w:r w:rsidRPr="00BC4910">
        <w:rPr>
          <w:rFonts w:ascii="Arial" w:hAnsi="Arial" w:cs="Arial"/>
          <w:b/>
          <w:bCs/>
          <w:sz w:val="26"/>
          <w:szCs w:val="26"/>
        </w:rPr>
        <w:lastRenderedPageBreak/>
        <w:t xml:space="preserve">Academic license: </w:t>
      </w:r>
      <w:del w:id="42" w:author="Bang" w:date="2015-12-11T00:55:00Z">
        <w:r w:rsidRPr="00BC4910" w:rsidDel="00A85665">
          <w:rPr>
            <w:rFonts w:ascii="Arial" w:hAnsi="Arial" w:cs="Arial"/>
            <w:sz w:val="26"/>
            <w:szCs w:val="26"/>
          </w:rPr>
          <w:delText>giống như</w:delText>
        </w:r>
      </w:del>
      <w:ins w:id="43" w:author="Bang" w:date="2015-12-11T00:55:00Z">
        <w:r w:rsidR="00A85665">
          <w:rPr>
            <w:rFonts w:ascii="Arial" w:hAnsi="Arial" w:cs="Arial"/>
            <w:sz w:val="26"/>
            <w:szCs w:val="26"/>
          </w:rPr>
          <w:t>VD</w:t>
        </w:r>
      </w:ins>
      <w:r w:rsidRPr="00BC4910">
        <w:rPr>
          <w:rFonts w:ascii="Arial" w:hAnsi="Arial" w:cs="Arial"/>
          <w:sz w:val="26"/>
          <w:szCs w:val="26"/>
        </w:rPr>
        <w:t xml:space="preserve"> giấy phép BSD, được sử dụng với bất cứ mục đích nào, cho phép tự do thay đổi, bán hay phân phối lại hoặc kết hợp với một phần mềm khác.</w:t>
      </w:r>
    </w:p>
    <w:p w:rsidR="00064EA2" w:rsidRPr="00BC4910" w:rsidRDefault="001A0BEA" w:rsidP="00AE5A0E">
      <w:pPr>
        <w:numPr>
          <w:ilvl w:val="0"/>
          <w:numId w:val="4"/>
        </w:numPr>
        <w:spacing w:after="0"/>
        <w:rPr>
          <w:rFonts w:ascii="Arial" w:hAnsi="Arial" w:cs="Arial"/>
          <w:sz w:val="26"/>
          <w:szCs w:val="26"/>
        </w:rPr>
      </w:pPr>
      <w:r w:rsidRPr="00BC4910">
        <w:rPr>
          <w:rFonts w:ascii="Arial" w:hAnsi="Arial" w:cs="Arial"/>
          <w:b/>
          <w:bCs/>
          <w:sz w:val="26"/>
          <w:szCs w:val="26"/>
        </w:rPr>
        <w:t xml:space="preserve">Reciprocal license: </w:t>
      </w:r>
      <w:r w:rsidRPr="00BC4910">
        <w:rPr>
          <w:rFonts w:ascii="Arial" w:hAnsi="Arial" w:cs="Arial"/>
          <w:sz w:val="26"/>
          <w:szCs w:val="26"/>
        </w:rPr>
        <w:t>giống như giấy phép GNU GPL, tuy nhiên khi chỉnh sửa và cho ra đời một sản phẩm mới thì phải có giấy phép như bản gốc.</w:t>
      </w:r>
    </w:p>
    <w:p w:rsidR="00BC4910" w:rsidDel="006C16D8" w:rsidRDefault="00BC4910" w:rsidP="00AE5A0E">
      <w:pPr>
        <w:spacing w:after="0"/>
        <w:rPr>
          <w:del w:id="44" w:author="TLCN" w:date="2016-01-07T12:47:00Z"/>
          <w:rFonts w:ascii="Arial" w:hAnsi="Arial" w:cs="Arial"/>
          <w:sz w:val="26"/>
          <w:szCs w:val="26"/>
        </w:rPr>
      </w:pPr>
      <w:del w:id="45" w:author="TLCN" w:date="2016-01-07T12:47:00Z">
        <w:r w:rsidRPr="00BC4910" w:rsidDel="006C16D8">
          <w:rPr>
            <w:rFonts w:ascii="Arial" w:hAnsi="Arial" w:cs="Arial"/>
            <w:sz w:val="26"/>
            <w:szCs w:val="26"/>
            <w:lang w:val="vi-VN"/>
          </w:rPr>
          <w:delText>Giấy phép Berkeley Software Distribution (BSD): Phiên bản đầu tiên được thiết kế bởi đại học California tại Berkeley năm 1980.</w:delText>
        </w:r>
        <w:r w:rsidRPr="00BC4910" w:rsidDel="006C16D8">
          <w:rPr>
            <w:rFonts w:ascii="Arial" w:hAnsi="Arial" w:cs="Arial"/>
            <w:sz w:val="26"/>
            <w:szCs w:val="26"/>
            <w:lang w:val="vi-VN"/>
          </w:rPr>
          <w:br/>
        </w:r>
        <w:r w:rsidRPr="00BC4910" w:rsidDel="006C16D8">
          <w:rPr>
            <w:rFonts w:ascii="Arial" w:hAnsi="Arial" w:cs="Arial"/>
            <w:sz w:val="26"/>
            <w:szCs w:val="26"/>
            <w:lang w:val="vi-VN"/>
          </w:rPr>
          <w:sym w:font="Symbol" w:char="F076"/>
        </w:r>
        <w:r w:rsidRPr="00BC4910" w:rsidDel="006C16D8">
          <w:rPr>
            <w:rFonts w:ascii="Arial" w:hAnsi="Arial" w:cs="Arial"/>
            <w:sz w:val="26"/>
            <w:szCs w:val="26"/>
            <w:lang w:val="vi-VN"/>
          </w:rPr>
          <w:delText>    Giấy phép BSD cho phép sao chép, chỉnh sửa, phân phối lại sản phẩm đã được chỉnh sửa hoặc không chỉ khi:</w:delText>
        </w:r>
        <w:r w:rsidRPr="00BC4910" w:rsidDel="006C16D8">
          <w:rPr>
            <w:rFonts w:ascii="Arial" w:hAnsi="Arial" w:cs="Arial"/>
            <w:sz w:val="26"/>
            <w:szCs w:val="26"/>
            <w:lang w:val="vi-VN"/>
          </w:rPr>
          <w:br/>
          <w:delText>+)     Giữa nguyên thông báo bản quyền của sản phẩm.</w:delText>
        </w:r>
        <w:r w:rsidRPr="00BC4910" w:rsidDel="006C16D8">
          <w:rPr>
            <w:rFonts w:ascii="Arial" w:hAnsi="Arial" w:cs="Arial"/>
            <w:sz w:val="26"/>
            <w:szCs w:val="26"/>
            <w:lang w:val="vi-VN"/>
          </w:rPr>
          <w:br/>
          <w:delText>+)     Phải kèm theo 2 thông báo: danh sách các điều kiện và từ chối trách nhiệm.</w:delText>
        </w:r>
        <w:r w:rsidRPr="00BC4910" w:rsidDel="006C16D8">
          <w:rPr>
            <w:rFonts w:ascii="Arial" w:hAnsi="Arial" w:cs="Arial"/>
            <w:sz w:val="26"/>
            <w:szCs w:val="26"/>
            <w:lang w:val="vi-VN"/>
          </w:rPr>
          <w:br/>
          <w:delText>+)     Không được sử dụng tên dự án hay tên nhà phân phối vào mục đích quảng bá bản thân nếu không được cho phép.</w:delText>
        </w:r>
      </w:del>
    </w:p>
    <w:p w:rsidR="00AE5A0E" w:rsidRDefault="00AE5A0E" w:rsidP="00AE5A0E">
      <w:pPr>
        <w:spacing w:after="0"/>
        <w:rPr>
          <w:rFonts w:ascii="Arial" w:hAnsi="Arial" w:cs="Arial"/>
          <w:b/>
          <w:i/>
          <w:sz w:val="26"/>
          <w:szCs w:val="26"/>
          <w:u w:val="single"/>
        </w:rPr>
      </w:pPr>
    </w:p>
    <w:p w:rsidR="00AE5A0E" w:rsidRDefault="00AE5A0E" w:rsidP="00AE5A0E">
      <w:pPr>
        <w:spacing w:after="0"/>
        <w:rPr>
          <w:rFonts w:ascii="Arial" w:hAnsi="Arial" w:cs="Arial"/>
          <w:b/>
          <w:i/>
          <w:sz w:val="26"/>
          <w:szCs w:val="26"/>
          <w:u w:val="single"/>
        </w:rPr>
      </w:pPr>
    </w:p>
    <w:p w:rsidR="00BC4910" w:rsidRDefault="00BC4910" w:rsidP="00AE5A0E">
      <w:pPr>
        <w:spacing w:after="0"/>
        <w:rPr>
          <w:rFonts w:ascii="Arial" w:hAnsi="Arial" w:cs="Arial"/>
          <w:b/>
          <w:i/>
          <w:sz w:val="26"/>
          <w:szCs w:val="26"/>
          <w:u w:val="single"/>
        </w:rPr>
      </w:pPr>
      <w:r w:rsidRPr="00BC4910">
        <w:rPr>
          <w:rFonts w:ascii="Arial" w:hAnsi="Arial" w:cs="Arial"/>
          <w:b/>
          <w:i/>
          <w:sz w:val="26"/>
          <w:szCs w:val="26"/>
          <w:u w:val="single"/>
        </w:rPr>
        <w:t>So sánh giữa GPL, BSD và MIT</w:t>
      </w:r>
      <w:r w:rsidR="00AE5A0E">
        <w:rPr>
          <w:rFonts w:ascii="Arial" w:hAnsi="Arial" w:cs="Arial"/>
          <w:b/>
          <w:i/>
          <w:sz w:val="26"/>
          <w:szCs w:val="26"/>
          <w:u w:val="single"/>
        </w:rPr>
        <w:t>:</w:t>
      </w:r>
    </w:p>
    <w:p w:rsidR="00AE5A0E" w:rsidRDefault="00AE5A0E" w:rsidP="00AE5A0E">
      <w:pPr>
        <w:spacing w:after="0"/>
        <w:rPr>
          <w:rFonts w:ascii="Arial" w:hAnsi="Arial" w:cs="Arial"/>
          <w:b/>
          <w:i/>
          <w:sz w:val="26"/>
          <w:szCs w:val="26"/>
          <w:u w:val="single"/>
        </w:rPr>
      </w:pPr>
    </w:p>
    <w:tbl>
      <w:tblPr>
        <w:tblStyle w:val="TableGrid"/>
        <w:tblW w:w="0" w:type="auto"/>
        <w:tblLook w:val="04A0" w:firstRow="1" w:lastRow="0" w:firstColumn="1" w:lastColumn="0" w:noHBand="0" w:noVBand="1"/>
      </w:tblPr>
      <w:tblGrid>
        <w:gridCol w:w="2394"/>
        <w:gridCol w:w="2394"/>
        <w:gridCol w:w="2394"/>
        <w:gridCol w:w="2394"/>
      </w:tblGrid>
      <w:tr w:rsidR="00AE5A0E" w:rsidTr="00AE5A0E">
        <w:tc>
          <w:tcPr>
            <w:tcW w:w="2394" w:type="dxa"/>
          </w:tcPr>
          <w:p w:rsidR="00AE5A0E" w:rsidRPr="00AE5A0E" w:rsidRDefault="00AE5A0E" w:rsidP="00AE5A0E">
            <w:pPr>
              <w:jc w:val="center"/>
              <w:rPr>
                <w:rFonts w:ascii="Arial" w:hAnsi="Arial" w:cs="Arial"/>
                <w:b/>
                <w:sz w:val="26"/>
                <w:szCs w:val="26"/>
              </w:rPr>
            </w:pPr>
            <w:r w:rsidRPr="00AE5A0E">
              <w:rPr>
                <w:rFonts w:ascii="Arial" w:hAnsi="Arial" w:cs="Arial"/>
                <w:b/>
                <w:sz w:val="26"/>
                <w:szCs w:val="26"/>
              </w:rPr>
              <w:t>Tính Năng</w:t>
            </w:r>
          </w:p>
        </w:tc>
        <w:tc>
          <w:tcPr>
            <w:tcW w:w="2394" w:type="dxa"/>
          </w:tcPr>
          <w:p w:rsidR="00AE5A0E" w:rsidRPr="00AE5A0E" w:rsidRDefault="00AE5A0E" w:rsidP="00AE5A0E">
            <w:pPr>
              <w:tabs>
                <w:tab w:val="center" w:pos="1089"/>
              </w:tabs>
              <w:jc w:val="center"/>
              <w:rPr>
                <w:rFonts w:ascii="Arial" w:hAnsi="Arial" w:cs="Arial"/>
                <w:b/>
                <w:sz w:val="26"/>
                <w:szCs w:val="26"/>
              </w:rPr>
            </w:pPr>
            <w:r w:rsidRPr="00AE5A0E">
              <w:rPr>
                <w:rFonts w:ascii="Arial" w:hAnsi="Arial" w:cs="Arial"/>
                <w:b/>
                <w:sz w:val="26"/>
                <w:szCs w:val="26"/>
              </w:rPr>
              <w:t>GPL</w:t>
            </w:r>
          </w:p>
        </w:tc>
        <w:tc>
          <w:tcPr>
            <w:tcW w:w="2394" w:type="dxa"/>
          </w:tcPr>
          <w:p w:rsidR="00AE5A0E" w:rsidRPr="00AE5A0E" w:rsidRDefault="00AE5A0E" w:rsidP="00AE5A0E">
            <w:pPr>
              <w:jc w:val="center"/>
              <w:rPr>
                <w:rFonts w:ascii="Arial" w:hAnsi="Arial" w:cs="Arial"/>
                <w:b/>
                <w:sz w:val="26"/>
                <w:szCs w:val="26"/>
              </w:rPr>
            </w:pPr>
            <w:r w:rsidRPr="00AE5A0E">
              <w:rPr>
                <w:rFonts w:ascii="Arial" w:hAnsi="Arial" w:cs="Arial"/>
                <w:b/>
                <w:sz w:val="26"/>
                <w:szCs w:val="26"/>
              </w:rPr>
              <w:t>MIT</w:t>
            </w:r>
          </w:p>
        </w:tc>
        <w:tc>
          <w:tcPr>
            <w:tcW w:w="2394" w:type="dxa"/>
          </w:tcPr>
          <w:p w:rsidR="00AE5A0E" w:rsidRPr="00AE5A0E" w:rsidRDefault="00AE5A0E" w:rsidP="00AE5A0E">
            <w:pPr>
              <w:jc w:val="center"/>
              <w:rPr>
                <w:rFonts w:ascii="Arial" w:hAnsi="Arial" w:cs="Arial"/>
                <w:b/>
                <w:sz w:val="26"/>
                <w:szCs w:val="26"/>
              </w:rPr>
            </w:pPr>
            <w:r w:rsidRPr="00AE5A0E">
              <w:rPr>
                <w:rFonts w:ascii="Arial" w:hAnsi="Arial" w:cs="Arial"/>
                <w:b/>
                <w:sz w:val="26"/>
                <w:szCs w:val="26"/>
              </w:rPr>
              <w:t>BSD</w:t>
            </w:r>
          </w:p>
        </w:tc>
      </w:tr>
      <w:tr w:rsidR="00AE5A0E" w:rsidTr="00AE5A0E">
        <w:tc>
          <w:tcPr>
            <w:tcW w:w="2394" w:type="dxa"/>
          </w:tcPr>
          <w:p w:rsidR="00AE5A0E" w:rsidRDefault="00AE5A0E" w:rsidP="00AE5A0E">
            <w:pPr>
              <w:rPr>
                <w:rFonts w:ascii="Arial" w:hAnsi="Arial" w:cs="Arial"/>
                <w:sz w:val="26"/>
                <w:szCs w:val="26"/>
              </w:rPr>
            </w:pPr>
            <w:r>
              <w:rPr>
                <w:rFonts w:ascii="Arial" w:hAnsi="Arial" w:cs="Arial"/>
                <w:sz w:val="26"/>
                <w:szCs w:val="26"/>
              </w:rPr>
              <w:t>Cho phép liên kết với phần mềm có bản quyền</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No</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r>
      <w:tr w:rsidR="00AE5A0E" w:rsidTr="00AE5A0E">
        <w:tc>
          <w:tcPr>
            <w:tcW w:w="2394" w:type="dxa"/>
          </w:tcPr>
          <w:p w:rsidR="00AE5A0E" w:rsidRDefault="00AE5A0E" w:rsidP="00AE5A0E">
            <w:pPr>
              <w:rPr>
                <w:rFonts w:ascii="Arial" w:hAnsi="Arial" w:cs="Arial"/>
                <w:sz w:val="26"/>
                <w:szCs w:val="26"/>
              </w:rPr>
            </w:pPr>
            <w:r>
              <w:rPr>
                <w:rFonts w:ascii="Arial" w:hAnsi="Arial" w:cs="Arial"/>
                <w:sz w:val="26"/>
                <w:szCs w:val="26"/>
              </w:rPr>
              <w:t>Cho phép tái phân phối với các mã nguồn khác</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No</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r>
      <w:tr w:rsidR="00AE5A0E" w:rsidTr="00AE5A0E">
        <w:tc>
          <w:tcPr>
            <w:tcW w:w="2394" w:type="dxa"/>
          </w:tcPr>
          <w:p w:rsidR="00AE5A0E" w:rsidRDefault="00AE5A0E" w:rsidP="00AE5A0E">
            <w:pPr>
              <w:rPr>
                <w:rFonts w:ascii="Arial" w:hAnsi="Arial" w:cs="Arial"/>
                <w:sz w:val="26"/>
                <w:szCs w:val="26"/>
              </w:rPr>
            </w:pPr>
            <w:r>
              <w:rPr>
                <w:rFonts w:ascii="Arial" w:hAnsi="Arial" w:cs="Arial"/>
                <w:sz w:val="26"/>
                <w:szCs w:val="26"/>
              </w:rPr>
              <w:t>Cho phép tái phân phối phần phát sinh</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c>
          <w:tcPr>
            <w:tcW w:w="2394" w:type="dxa"/>
          </w:tcPr>
          <w:p w:rsidR="001A0BEA" w:rsidRDefault="001A0BEA" w:rsidP="00AE5A0E">
            <w:pPr>
              <w:jc w:val="center"/>
              <w:rPr>
                <w:rFonts w:ascii="Arial" w:hAnsi="Arial" w:cs="Arial"/>
                <w:sz w:val="26"/>
                <w:szCs w:val="26"/>
              </w:rPr>
            </w:pPr>
          </w:p>
          <w:p w:rsidR="00AE5A0E" w:rsidRDefault="00AE5A0E" w:rsidP="00AE5A0E">
            <w:pPr>
              <w:jc w:val="center"/>
              <w:rPr>
                <w:rFonts w:ascii="Arial" w:hAnsi="Arial" w:cs="Arial"/>
                <w:sz w:val="26"/>
                <w:szCs w:val="26"/>
              </w:rPr>
            </w:pPr>
            <w:r>
              <w:rPr>
                <w:rFonts w:ascii="Arial" w:hAnsi="Arial" w:cs="Arial"/>
                <w:sz w:val="26"/>
                <w:szCs w:val="26"/>
              </w:rPr>
              <w:t>Yes</w:t>
            </w:r>
          </w:p>
        </w:tc>
      </w:tr>
    </w:tbl>
    <w:p w:rsidR="00AE5A0E" w:rsidRDefault="00AE5A0E" w:rsidP="00AE5A0E">
      <w:pPr>
        <w:spacing w:after="0"/>
        <w:rPr>
          <w:rFonts w:ascii="Arial" w:hAnsi="Arial" w:cs="Arial"/>
          <w:b/>
          <w:bCs/>
          <w:sz w:val="26"/>
          <w:szCs w:val="26"/>
        </w:rPr>
      </w:pPr>
    </w:p>
    <w:p w:rsidR="00AE5A0E" w:rsidRDefault="00AE5A0E" w:rsidP="00AE5A0E">
      <w:pPr>
        <w:spacing w:after="0"/>
        <w:rPr>
          <w:rFonts w:ascii="Arial" w:hAnsi="Arial" w:cs="Arial"/>
          <w:b/>
          <w:bCs/>
          <w:sz w:val="26"/>
          <w:szCs w:val="26"/>
        </w:rPr>
      </w:pPr>
      <w:r w:rsidRPr="00AE5A0E">
        <w:rPr>
          <w:rFonts w:ascii="Arial" w:hAnsi="Arial" w:cs="Arial"/>
          <w:b/>
          <w:bCs/>
          <w:sz w:val="26"/>
          <w:szCs w:val="26"/>
          <w:lang w:val="vi-VN"/>
        </w:rPr>
        <w:t>Giấy phép MIT</w:t>
      </w:r>
      <w:r>
        <w:rPr>
          <w:rFonts w:ascii="Arial" w:hAnsi="Arial" w:cs="Arial"/>
          <w:b/>
          <w:bCs/>
          <w:sz w:val="26"/>
          <w:szCs w:val="26"/>
        </w:rPr>
        <w:t>:</w:t>
      </w:r>
    </w:p>
    <w:p w:rsidR="00AE5A0E" w:rsidRPr="00A63BA5" w:rsidRDefault="00AE5A0E" w:rsidP="00AE5A0E">
      <w:pPr>
        <w:spacing w:after="0"/>
        <w:rPr>
          <w:rFonts w:ascii="Arial" w:hAnsi="Arial" w:cs="Arial"/>
          <w:sz w:val="26"/>
          <w:szCs w:val="26"/>
        </w:rPr>
      </w:pPr>
      <w:r w:rsidRPr="00AE5A0E">
        <w:rPr>
          <w:rFonts w:ascii="Arial" w:hAnsi="Arial" w:cs="Arial"/>
          <w:bCs/>
          <w:sz w:val="26"/>
          <w:szCs w:val="26"/>
        </w:rPr>
        <w:t>-&gt;</w:t>
      </w:r>
      <w:r w:rsidRPr="00AE5A0E">
        <w:rPr>
          <w:rFonts w:ascii="Arial" w:hAnsi="Arial" w:cs="Arial"/>
          <w:sz w:val="26"/>
          <w:szCs w:val="26"/>
          <w:lang w:val="vi-VN"/>
        </w:rPr>
        <w:t> là một loại giấy phép sử dụng cho các phần mềm, các mã nguồn mở được phát triển dựa trên một loại giấy phép có nguồn gốc tại Viện Công nghệ Massachusetts (</w:t>
      </w:r>
      <w:hyperlink r:id="rId7" w:history="1">
        <w:r w:rsidRPr="00AE5A0E">
          <w:rPr>
            <w:rStyle w:val="Hyperlink"/>
            <w:rFonts w:ascii="Arial" w:hAnsi="Arial" w:cs="Arial"/>
            <w:sz w:val="26"/>
            <w:szCs w:val="26"/>
            <w:lang w:val="vi-VN"/>
          </w:rPr>
          <w:t>MIT</w:t>
        </w:r>
      </w:hyperlink>
      <w:r w:rsidRPr="00AE5A0E">
        <w:rPr>
          <w:rFonts w:ascii="Arial" w:hAnsi="Arial" w:cs="Arial"/>
          <w:sz w:val="26"/>
          <w:szCs w:val="26"/>
          <w:lang w:val="vi-VN"/>
        </w:rPr>
        <w:t>).</w:t>
      </w:r>
      <w:ins w:id="46" w:author="Bang" w:date="2015-12-11T01:11:00Z">
        <w:r w:rsidR="00A63BA5">
          <w:rPr>
            <w:rFonts w:ascii="Arial" w:hAnsi="Arial" w:cs="Arial"/>
            <w:sz w:val="26"/>
            <w:szCs w:val="26"/>
          </w:rPr>
          <w:t xml:space="preserve"> </w:t>
        </w:r>
        <w:r w:rsidR="000A6FAD" w:rsidRPr="000A6FAD">
          <w:rPr>
            <w:rFonts w:ascii="Arial" w:hAnsi="Arial" w:cs="Arial"/>
            <w:sz w:val="26"/>
            <w:szCs w:val="26"/>
          </w:rPr>
          <w:t>https://vi.wikipedia.org/wiki/Gi%E1%BA%A5y_ph%C3%A9p_MIT</w:t>
        </w:r>
      </w:ins>
    </w:p>
    <w:p w:rsidR="00AE5A0E" w:rsidRDefault="00AE5A0E" w:rsidP="00AE5A0E">
      <w:pPr>
        <w:spacing w:after="0"/>
        <w:rPr>
          <w:ins w:id="47" w:author="Bang" w:date="2015-12-11T01:11:00Z"/>
          <w:rFonts w:ascii="Arial" w:hAnsi="Arial" w:cs="Arial"/>
          <w:sz w:val="26"/>
          <w:szCs w:val="26"/>
        </w:rPr>
      </w:pPr>
      <w:r>
        <w:rPr>
          <w:rFonts w:ascii="Arial" w:hAnsi="Arial" w:cs="Arial"/>
          <w:sz w:val="26"/>
          <w:szCs w:val="26"/>
        </w:rPr>
        <w:t>-&gt;</w:t>
      </w:r>
      <w:r w:rsidRPr="00AE5A0E">
        <w:rPr>
          <w:rFonts w:ascii="Arial" w:hAnsi="Arial" w:cs="Arial"/>
          <w:sz w:val="26"/>
          <w:szCs w:val="26"/>
          <w:lang w:val="vi-VN"/>
        </w:rPr>
        <w:t xml:space="preserve"> là loại giấy phép cho phép sử dụng mã nguồn tự do nhất, có thể kết hợp với các mã nguồn khác và đảm bảo tương thích tuân theo điều kiện của mọi lại giấy phép khác. Ví dụ nó có thể kết hợp với một phần mã nguồn được cung cấp bởi Giấy phép GPL và hoàn toàn cho phép phát triển theo giấy phép GPL. Đơn giản vì nó cho phép sử dụng mã nguồn tự do hơn cả Giấy phép GPL.</w:t>
      </w:r>
    </w:p>
    <w:p w:rsidR="000A6FAD" w:rsidRPr="000A6FAD" w:rsidRDefault="000A6FAD" w:rsidP="00AE5A0E">
      <w:pPr>
        <w:spacing w:after="0"/>
        <w:rPr>
          <w:rFonts w:ascii="Arial" w:hAnsi="Arial" w:cs="Arial"/>
          <w:sz w:val="26"/>
          <w:szCs w:val="26"/>
        </w:rPr>
      </w:pPr>
      <w:ins w:id="48" w:author="Bang" w:date="2015-12-11T01:11:00Z">
        <w:r w:rsidRPr="000A6FAD">
          <w:rPr>
            <w:rFonts w:ascii="Arial" w:hAnsi="Arial" w:cs="Arial"/>
            <w:sz w:val="26"/>
            <w:szCs w:val="26"/>
          </w:rPr>
          <w:lastRenderedPageBreak/>
          <w:t>https://vi.wikipedia.org/wiki/Gi%E1%BA%A5y_ph%C3%A9p_MIT</w:t>
        </w:r>
      </w:ins>
    </w:p>
    <w:p w:rsidR="00AE5A0E" w:rsidRPr="00AE5A0E" w:rsidRDefault="00AE5A0E" w:rsidP="00AE5A0E">
      <w:pPr>
        <w:spacing w:after="0"/>
        <w:rPr>
          <w:rFonts w:ascii="Arial" w:hAnsi="Arial" w:cs="Arial"/>
          <w:sz w:val="26"/>
          <w:szCs w:val="26"/>
        </w:rPr>
      </w:pPr>
      <w:r>
        <w:rPr>
          <w:rFonts w:ascii="Arial" w:hAnsi="Arial" w:cs="Arial"/>
          <w:sz w:val="26"/>
          <w:szCs w:val="26"/>
        </w:rPr>
        <w:t xml:space="preserve">-&gt; </w:t>
      </w:r>
      <w:r w:rsidRPr="00AE5A0E">
        <w:rPr>
          <w:rFonts w:ascii="Arial" w:hAnsi="Arial" w:cs="Arial"/>
          <w:sz w:val="26"/>
          <w:szCs w:val="26"/>
          <w:lang w:val="vi-VN"/>
        </w:rPr>
        <w:t>còn có tên gọi khác là giấy phép </w:t>
      </w:r>
      <w:hyperlink r:id="rId8" w:history="1">
        <w:r w:rsidRPr="00AE5A0E">
          <w:rPr>
            <w:rStyle w:val="Hyperlink"/>
            <w:rFonts w:ascii="Arial" w:hAnsi="Arial" w:cs="Arial"/>
            <w:sz w:val="26"/>
            <w:szCs w:val="26"/>
            <w:lang w:val="vi-VN"/>
          </w:rPr>
          <w:t>X11</w:t>
        </w:r>
      </w:hyperlink>
      <w:r w:rsidRPr="00AE5A0E">
        <w:rPr>
          <w:rFonts w:ascii="Arial" w:hAnsi="Arial" w:cs="Arial"/>
          <w:sz w:val="26"/>
          <w:szCs w:val="26"/>
          <w:lang w:val="vi-VN"/>
        </w:rPr>
        <w:t>, Giấy phép MIT đã được sử dụng nhiều cho các phần mềm cho các hệ thống X Window.</w:t>
      </w:r>
    </w:p>
    <w:p w:rsidR="00AE5A0E" w:rsidRPr="00AE5A0E" w:rsidRDefault="00AE5A0E" w:rsidP="00AE5A0E">
      <w:pPr>
        <w:spacing w:after="0"/>
        <w:rPr>
          <w:rFonts w:ascii="Arial" w:hAnsi="Arial" w:cs="Arial"/>
          <w:sz w:val="26"/>
          <w:szCs w:val="26"/>
        </w:rPr>
      </w:pPr>
      <w:r>
        <w:rPr>
          <w:rFonts w:ascii="Arial" w:hAnsi="Arial" w:cs="Arial"/>
          <w:sz w:val="26"/>
          <w:szCs w:val="26"/>
        </w:rPr>
        <w:t>-&gt; c</w:t>
      </w:r>
      <w:r w:rsidRPr="00AE5A0E">
        <w:rPr>
          <w:rFonts w:ascii="Arial" w:hAnsi="Arial" w:cs="Arial"/>
          <w:sz w:val="26"/>
          <w:szCs w:val="26"/>
          <w:lang w:val="vi-VN"/>
        </w:rPr>
        <w:t>ác phần mềm sử dụng Giấy phép MIT như </w:t>
      </w:r>
      <w:hyperlink r:id="rId9" w:history="1">
        <w:r w:rsidRPr="00AE5A0E">
          <w:rPr>
            <w:rStyle w:val="Hyperlink"/>
            <w:rFonts w:ascii="Arial" w:hAnsi="Arial" w:cs="Arial"/>
            <w:sz w:val="26"/>
            <w:szCs w:val="26"/>
            <w:lang w:val="vi-VN"/>
          </w:rPr>
          <w:t>Expat</w:t>
        </w:r>
      </w:hyperlink>
      <w:r w:rsidRPr="00AE5A0E">
        <w:rPr>
          <w:rFonts w:ascii="Arial" w:hAnsi="Arial" w:cs="Arial"/>
          <w:sz w:val="26"/>
          <w:szCs w:val="26"/>
          <w:lang w:val="vi-VN"/>
        </w:rPr>
        <w:t>, </w:t>
      </w:r>
      <w:hyperlink r:id="rId10" w:history="1">
        <w:r w:rsidRPr="00AE5A0E">
          <w:rPr>
            <w:rStyle w:val="Hyperlink"/>
            <w:rFonts w:ascii="Arial" w:hAnsi="Arial" w:cs="Arial"/>
            <w:sz w:val="26"/>
            <w:szCs w:val="26"/>
            <w:lang w:val="vi-VN"/>
          </w:rPr>
          <w:t>PuTTY</w:t>
        </w:r>
      </w:hyperlink>
      <w:r w:rsidRPr="00AE5A0E">
        <w:rPr>
          <w:rFonts w:ascii="Arial" w:hAnsi="Arial" w:cs="Arial"/>
          <w:sz w:val="26"/>
          <w:szCs w:val="26"/>
          <w:lang w:val="vi-VN"/>
        </w:rPr>
        <w:t>, the Mono development platform class libraries.</w:t>
      </w:r>
    </w:p>
    <w:p w:rsidR="00AE5A0E" w:rsidRPr="00AE5A0E" w:rsidRDefault="00AE5A0E" w:rsidP="00AE5A0E">
      <w:pPr>
        <w:spacing w:after="0"/>
        <w:rPr>
          <w:rFonts w:ascii="Arial" w:hAnsi="Arial" w:cs="Arial"/>
          <w:sz w:val="26"/>
          <w:szCs w:val="26"/>
        </w:rPr>
      </w:pPr>
      <w:r w:rsidRPr="00AE5A0E">
        <w:rPr>
          <w:rFonts w:ascii="Arial" w:hAnsi="Arial" w:cs="Arial"/>
          <w:sz w:val="26"/>
          <w:szCs w:val="26"/>
          <w:lang w:val="vi-VN"/>
        </w:rPr>
        <w:t>Một số phần mềm sử dụng cả 2 loại giấy phép như Ứng dụng mã JavaScript thư viện </w:t>
      </w:r>
      <w:hyperlink r:id="rId11" w:history="1">
        <w:r w:rsidRPr="00AE5A0E">
          <w:rPr>
            <w:rStyle w:val="Hyperlink"/>
            <w:rFonts w:ascii="Arial" w:hAnsi="Arial" w:cs="Arial"/>
            <w:sz w:val="26"/>
            <w:szCs w:val="26"/>
            <w:lang w:val="vi-VN"/>
          </w:rPr>
          <w:t>jQuery</w:t>
        </w:r>
      </w:hyperlink>
      <w:r w:rsidRPr="00AE5A0E">
        <w:rPr>
          <w:rFonts w:ascii="Arial" w:hAnsi="Arial" w:cs="Arial"/>
          <w:sz w:val="26"/>
          <w:szCs w:val="26"/>
          <w:lang w:val="vi-VN"/>
        </w:rPr>
        <w:t> được cấp giấy phép theo cả MIT và Giấy phép Công cộng </w:t>
      </w:r>
      <w:hyperlink r:id="rId12" w:history="1">
        <w:r w:rsidRPr="00AE5A0E">
          <w:rPr>
            <w:rStyle w:val="Hyperlink"/>
            <w:rFonts w:ascii="Arial" w:hAnsi="Arial" w:cs="Arial"/>
            <w:sz w:val="26"/>
            <w:szCs w:val="26"/>
            <w:lang w:val="vi-VN"/>
          </w:rPr>
          <w:t>GNU</w:t>
        </w:r>
      </w:hyperlink>
      <w:r w:rsidRPr="00AE5A0E">
        <w:rPr>
          <w:rFonts w:ascii="Arial" w:hAnsi="Arial" w:cs="Arial"/>
          <w:sz w:val="26"/>
          <w:szCs w:val="26"/>
          <w:lang w:val="vi-VN"/>
        </w:rPr>
        <w:t>.</w:t>
      </w:r>
    </w:p>
    <w:p w:rsidR="00AE5A0E" w:rsidRPr="00AE5A0E" w:rsidRDefault="00AE5A0E" w:rsidP="00BC4910">
      <w:pPr>
        <w:rPr>
          <w:rFonts w:ascii="Arial" w:hAnsi="Arial" w:cs="Arial"/>
          <w:sz w:val="26"/>
          <w:szCs w:val="26"/>
        </w:rPr>
      </w:pPr>
    </w:p>
    <w:p w:rsidR="00BC4910" w:rsidRDefault="000A6FAD" w:rsidP="00BC4910">
      <w:pPr>
        <w:rPr>
          <w:ins w:id="49" w:author="Bang" w:date="2015-12-11T01:12:00Z"/>
          <w:rFonts w:ascii="Arial" w:hAnsi="Arial" w:cs="Arial"/>
          <w:sz w:val="26"/>
          <w:szCs w:val="26"/>
        </w:rPr>
      </w:pPr>
      <w:ins w:id="50" w:author="Bang" w:date="2015-12-11T01:12:00Z">
        <w:r>
          <w:rPr>
            <w:rFonts w:ascii="Arial" w:hAnsi="Arial" w:cs="Arial"/>
            <w:sz w:val="26"/>
            <w:szCs w:val="26"/>
          </w:rPr>
          <w:fldChar w:fldCharType="begin"/>
        </w:r>
        <w:r>
          <w:rPr>
            <w:rFonts w:ascii="Arial" w:hAnsi="Arial" w:cs="Arial"/>
            <w:sz w:val="26"/>
            <w:szCs w:val="26"/>
          </w:rPr>
          <w:instrText xml:space="preserve"> HYPERLINK "</w:instrText>
        </w:r>
      </w:ins>
      <w:ins w:id="51" w:author="Bang" w:date="2015-12-11T01:11:00Z">
        <w:r w:rsidRPr="000A6FAD">
          <w:rPr>
            <w:rFonts w:ascii="Arial" w:hAnsi="Arial" w:cs="Arial"/>
            <w:sz w:val="26"/>
            <w:szCs w:val="26"/>
          </w:rPr>
          <w:instrText>https://vi.wikipedia.org/wiki/Gi%E1%BA%A5y_ph%C3%A9p_MIT</w:instrText>
        </w:r>
      </w:ins>
      <w:ins w:id="52" w:author="Bang" w:date="2015-12-11T01:12:00Z">
        <w:r>
          <w:rPr>
            <w:rFonts w:ascii="Arial" w:hAnsi="Arial" w:cs="Arial"/>
            <w:sz w:val="26"/>
            <w:szCs w:val="26"/>
          </w:rPr>
          <w:instrText xml:space="preserve">" </w:instrText>
        </w:r>
        <w:r>
          <w:rPr>
            <w:rFonts w:ascii="Arial" w:hAnsi="Arial" w:cs="Arial"/>
            <w:sz w:val="26"/>
            <w:szCs w:val="26"/>
          </w:rPr>
          <w:fldChar w:fldCharType="separate"/>
        </w:r>
      </w:ins>
      <w:ins w:id="53" w:author="Bang" w:date="2015-12-11T01:11:00Z">
        <w:r w:rsidRPr="007F265C">
          <w:rPr>
            <w:rStyle w:val="Hyperlink"/>
            <w:rFonts w:ascii="Arial" w:hAnsi="Arial" w:cs="Arial"/>
            <w:sz w:val="26"/>
            <w:szCs w:val="26"/>
          </w:rPr>
          <w:t>https://vi.wikipedia.org/wiki/Gi%E1%BA%A5y_ph%C3%A9p_MIT</w:t>
        </w:r>
      </w:ins>
      <w:ins w:id="54" w:author="Bang" w:date="2015-12-11T01:12:00Z">
        <w:r>
          <w:rPr>
            <w:rFonts w:ascii="Arial" w:hAnsi="Arial" w:cs="Arial"/>
            <w:sz w:val="26"/>
            <w:szCs w:val="26"/>
          </w:rPr>
          <w:fldChar w:fldCharType="end"/>
        </w:r>
      </w:ins>
    </w:p>
    <w:p w:rsidR="000A6FAD" w:rsidRDefault="000A6FAD" w:rsidP="00BC4910">
      <w:pPr>
        <w:rPr>
          <w:ins w:id="55" w:author="Bang" w:date="2015-12-11T01:12:00Z"/>
          <w:rFonts w:ascii="Arial" w:hAnsi="Arial" w:cs="Arial"/>
          <w:sz w:val="26"/>
          <w:szCs w:val="26"/>
        </w:rPr>
      </w:pPr>
    </w:p>
    <w:p w:rsidR="000A6FAD" w:rsidRDefault="000A6FAD" w:rsidP="00BC4910">
      <w:pPr>
        <w:rPr>
          <w:ins w:id="56" w:author="Bang" w:date="2015-12-11T01:12:00Z"/>
          <w:rFonts w:ascii="Arial" w:hAnsi="Arial" w:cs="Arial"/>
          <w:sz w:val="26"/>
          <w:szCs w:val="26"/>
        </w:rPr>
      </w:pPr>
    </w:p>
    <w:p w:rsidR="000A6FAD" w:rsidRPr="000A6FAD" w:rsidRDefault="000A6FAD" w:rsidP="00BC4910">
      <w:pPr>
        <w:rPr>
          <w:rFonts w:ascii="Arial" w:hAnsi="Arial" w:cs="Arial"/>
          <w:sz w:val="38"/>
          <w:szCs w:val="26"/>
          <w:rPrChange w:id="57" w:author="Bang" w:date="2015-12-11T01:12:00Z">
            <w:rPr>
              <w:rFonts w:ascii="Arial" w:hAnsi="Arial" w:cs="Arial"/>
              <w:sz w:val="26"/>
              <w:szCs w:val="26"/>
            </w:rPr>
          </w:rPrChange>
        </w:rPr>
      </w:pPr>
      <w:ins w:id="58" w:author="Bang" w:date="2015-12-11T01:12:00Z">
        <w:r w:rsidRPr="000A6FAD">
          <w:rPr>
            <w:rFonts w:ascii="Arial" w:hAnsi="Arial" w:cs="Arial"/>
            <w:sz w:val="38"/>
            <w:szCs w:val="26"/>
            <w:highlight w:val="yellow"/>
            <w:rPrChange w:id="59" w:author="Bang" w:date="2015-12-11T01:12:00Z">
              <w:rPr>
                <w:rFonts w:ascii="Arial" w:hAnsi="Arial" w:cs="Arial"/>
                <w:sz w:val="26"/>
                <w:szCs w:val="26"/>
              </w:rPr>
            </w:rPrChange>
          </w:rPr>
          <w:t>Phần còn lại đâu ???</w:t>
        </w:r>
      </w:ins>
    </w:p>
    <w:p w:rsidR="00BC4910" w:rsidRPr="00BC4910" w:rsidRDefault="00BC4910" w:rsidP="00BC4910">
      <w:pPr>
        <w:rPr>
          <w:rFonts w:ascii="Arial" w:hAnsi="Arial" w:cs="Arial"/>
          <w:sz w:val="26"/>
          <w:szCs w:val="26"/>
        </w:rPr>
      </w:pPr>
    </w:p>
    <w:p w:rsidR="0060480C" w:rsidRPr="00BC4910" w:rsidRDefault="0060480C" w:rsidP="00BC4910">
      <w:pPr>
        <w:spacing w:after="0"/>
        <w:ind w:left="720"/>
        <w:rPr>
          <w:rFonts w:ascii="Arial" w:hAnsi="Arial" w:cs="Arial"/>
          <w:sz w:val="26"/>
          <w:szCs w:val="26"/>
        </w:rPr>
      </w:pPr>
    </w:p>
    <w:sectPr w:rsidR="0060480C" w:rsidRPr="00BC4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850D1"/>
    <w:multiLevelType w:val="hybridMultilevel"/>
    <w:tmpl w:val="0FB2A122"/>
    <w:lvl w:ilvl="0" w:tplc="F90E1B64">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B374E"/>
    <w:multiLevelType w:val="hybridMultilevel"/>
    <w:tmpl w:val="D4344F00"/>
    <w:lvl w:ilvl="0" w:tplc="776A98B4">
      <w:numFmt w:val="bullet"/>
      <w:lvlText w:val=""/>
      <w:lvlJc w:val="left"/>
      <w:pPr>
        <w:ind w:left="720" w:hanging="360"/>
      </w:pPr>
      <w:rPr>
        <w:rFonts w:ascii="Wingdings" w:eastAsia="Arial" w:hAnsi="Wingdings"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nsid w:val="69D27214"/>
    <w:multiLevelType w:val="hybridMultilevel"/>
    <w:tmpl w:val="88BE540C"/>
    <w:lvl w:ilvl="0" w:tplc="D2EC30CA">
      <w:start w:val="1"/>
      <w:numFmt w:val="bullet"/>
      <w:lvlText w:val=""/>
      <w:lvlJc w:val="left"/>
      <w:pPr>
        <w:tabs>
          <w:tab w:val="num" w:pos="720"/>
        </w:tabs>
        <w:ind w:left="720" w:hanging="360"/>
      </w:pPr>
      <w:rPr>
        <w:rFonts w:ascii="Wingdings" w:hAnsi="Wingdings" w:hint="default"/>
      </w:rPr>
    </w:lvl>
    <w:lvl w:ilvl="1" w:tplc="161C7C30" w:tentative="1">
      <w:start w:val="1"/>
      <w:numFmt w:val="bullet"/>
      <w:lvlText w:val=""/>
      <w:lvlJc w:val="left"/>
      <w:pPr>
        <w:tabs>
          <w:tab w:val="num" w:pos="1440"/>
        </w:tabs>
        <w:ind w:left="1440" w:hanging="360"/>
      </w:pPr>
      <w:rPr>
        <w:rFonts w:ascii="Wingdings" w:hAnsi="Wingdings" w:hint="default"/>
      </w:rPr>
    </w:lvl>
    <w:lvl w:ilvl="2" w:tplc="BD841C92" w:tentative="1">
      <w:start w:val="1"/>
      <w:numFmt w:val="bullet"/>
      <w:lvlText w:val=""/>
      <w:lvlJc w:val="left"/>
      <w:pPr>
        <w:tabs>
          <w:tab w:val="num" w:pos="2160"/>
        </w:tabs>
        <w:ind w:left="2160" w:hanging="360"/>
      </w:pPr>
      <w:rPr>
        <w:rFonts w:ascii="Wingdings" w:hAnsi="Wingdings" w:hint="default"/>
      </w:rPr>
    </w:lvl>
    <w:lvl w:ilvl="3" w:tplc="4E3CBEF6" w:tentative="1">
      <w:start w:val="1"/>
      <w:numFmt w:val="bullet"/>
      <w:lvlText w:val=""/>
      <w:lvlJc w:val="left"/>
      <w:pPr>
        <w:tabs>
          <w:tab w:val="num" w:pos="2880"/>
        </w:tabs>
        <w:ind w:left="2880" w:hanging="360"/>
      </w:pPr>
      <w:rPr>
        <w:rFonts w:ascii="Wingdings" w:hAnsi="Wingdings" w:hint="default"/>
      </w:rPr>
    </w:lvl>
    <w:lvl w:ilvl="4" w:tplc="5D0AAF42" w:tentative="1">
      <w:start w:val="1"/>
      <w:numFmt w:val="bullet"/>
      <w:lvlText w:val=""/>
      <w:lvlJc w:val="left"/>
      <w:pPr>
        <w:tabs>
          <w:tab w:val="num" w:pos="3600"/>
        </w:tabs>
        <w:ind w:left="3600" w:hanging="360"/>
      </w:pPr>
      <w:rPr>
        <w:rFonts w:ascii="Wingdings" w:hAnsi="Wingdings" w:hint="default"/>
      </w:rPr>
    </w:lvl>
    <w:lvl w:ilvl="5" w:tplc="212052C2" w:tentative="1">
      <w:start w:val="1"/>
      <w:numFmt w:val="bullet"/>
      <w:lvlText w:val=""/>
      <w:lvlJc w:val="left"/>
      <w:pPr>
        <w:tabs>
          <w:tab w:val="num" w:pos="4320"/>
        </w:tabs>
        <w:ind w:left="4320" w:hanging="360"/>
      </w:pPr>
      <w:rPr>
        <w:rFonts w:ascii="Wingdings" w:hAnsi="Wingdings" w:hint="default"/>
      </w:rPr>
    </w:lvl>
    <w:lvl w:ilvl="6" w:tplc="45728F5E" w:tentative="1">
      <w:start w:val="1"/>
      <w:numFmt w:val="bullet"/>
      <w:lvlText w:val=""/>
      <w:lvlJc w:val="left"/>
      <w:pPr>
        <w:tabs>
          <w:tab w:val="num" w:pos="5040"/>
        </w:tabs>
        <w:ind w:left="5040" w:hanging="360"/>
      </w:pPr>
      <w:rPr>
        <w:rFonts w:ascii="Wingdings" w:hAnsi="Wingdings" w:hint="default"/>
      </w:rPr>
    </w:lvl>
    <w:lvl w:ilvl="7" w:tplc="96942684" w:tentative="1">
      <w:start w:val="1"/>
      <w:numFmt w:val="bullet"/>
      <w:lvlText w:val=""/>
      <w:lvlJc w:val="left"/>
      <w:pPr>
        <w:tabs>
          <w:tab w:val="num" w:pos="5760"/>
        </w:tabs>
        <w:ind w:left="5760" w:hanging="360"/>
      </w:pPr>
      <w:rPr>
        <w:rFonts w:ascii="Wingdings" w:hAnsi="Wingdings" w:hint="default"/>
      </w:rPr>
    </w:lvl>
    <w:lvl w:ilvl="8" w:tplc="E09A1010" w:tentative="1">
      <w:start w:val="1"/>
      <w:numFmt w:val="bullet"/>
      <w:lvlText w:val=""/>
      <w:lvlJc w:val="left"/>
      <w:pPr>
        <w:tabs>
          <w:tab w:val="num" w:pos="6480"/>
        </w:tabs>
        <w:ind w:left="6480" w:hanging="360"/>
      </w:pPr>
      <w:rPr>
        <w:rFonts w:ascii="Wingdings" w:hAnsi="Wingdings" w:hint="default"/>
      </w:rPr>
    </w:lvl>
  </w:abstractNum>
  <w:abstractNum w:abstractNumId="3">
    <w:nsid w:val="6DF04E53"/>
    <w:multiLevelType w:val="hybridMultilevel"/>
    <w:tmpl w:val="31866276"/>
    <w:lvl w:ilvl="0" w:tplc="E6A4C080">
      <w:start w:val="1"/>
      <w:numFmt w:val="bullet"/>
      <w:lvlText w:val=""/>
      <w:lvlJc w:val="left"/>
      <w:pPr>
        <w:tabs>
          <w:tab w:val="num" w:pos="720"/>
        </w:tabs>
        <w:ind w:left="720" w:hanging="360"/>
      </w:pPr>
      <w:rPr>
        <w:rFonts w:ascii="Wingdings" w:hAnsi="Wingdings" w:hint="default"/>
      </w:rPr>
    </w:lvl>
    <w:lvl w:ilvl="1" w:tplc="88189C2A" w:tentative="1">
      <w:start w:val="1"/>
      <w:numFmt w:val="bullet"/>
      <w:lvlText w:val=""/>
      <w:lvlJc w:val="left"/>
      <w:pPr>
        <w:tabs>
          <w:tab w:val="num" w:pos="1440"/>
        </w:tabs>
        <w:ind w:left="1440" w:hanging="360"/>
      </w:pPr>
      <w:rPr>
        <w:rFonts w:ascii="Wingdings" w:hAnsi="Wingdings" w:hint="default"/>
      </w:rPr>
    </w:lvl>
    <w:lvl w:ilvl="2" w:tplc="8FC2819E" w:tentative="1">
      <w:start w:val="1"/>
      <w:numFmt w:val="bullet"/>
      <w:lvlText w:val=""/>
      <w:lvlJc w:val="left"/>
      <w:pPr>
        <w:tabs>
          <w:tab w:val="num" w:pos="2160"/>
        </w:tabs>
        <w:ind w:left="2160" w:hanging="360"/>
      </w:pPr>
      <w:rPr>
        <w:rFonts w:ascii="Wingdings" w:hAnsi="Wingdings" w:hint="default"/>
      </w:rPr>
    </w:lvl>
    <w:lvl w:ilvl="3" w:tplc="2A14A2B0" w:tentative="1">
      <w:start w:val="1"/>
      <w:numFmt w:val="bullet"/>
      <w:lvlText w:val=""/>
      <w:lvlJc w:val="left"/>
      <w:pPr>
        <w:tabs>
          <w:tab w:val="num" w:pos="2880"/>
        </w:tabs>
        <w:ind w:left="2880" w:hanging="360"/>
      </w:pPr>
      <w:rPr>
        <w:rFonts w:ascii="Wingdings" w:hAnsi="Wingdings" w:hint="default"/>
      </w:rPr>
    </w:lvl>
    <w:lvl w:ilvl="4" w:tplc="E5FEBF82" w:tentative="1">
      <w:start w:val="1"/>
      <w:numFmt w:val="bullet"/>
      <w:lvlText w:val=""/>
      <w:lvlJc w:val="left"/>
      <w:pPr>
        <w:tabs>
          <w:tab w:val="num" w:pos="3600"/>
        </w:tabs>
        <w:ind w:left="3600" w:hanging="360"/>
      </w:pPr>
      <w:rPr>
        <w:rFonts w:ascii="Wingdings" w:hAnsi="Wingdings" w:hint="default"/>
      </w:rPr>
    </w:lvl>
    <w:lvl w:ilvl="5" w:tplc="93E414EA" w:tentative="1">
      <w:start w:val="1"/>
      <w:numFmt w:val="bullet"/>
      <w:lvlText w:val=""/>
      <w:lvlJc w:val="left"/>
      <w:pPr>
        <w:tabs>
          <w:tab w:val="num" w:pos="4320"/>
        </w:tabs>
        <w:ind w:left="4320" w:hanging="360"/>
      </w:pPr>
      <w:rPr>
        <w:rFonts w:ascii="Wingdings" w:hAnsi="Wingdings" w:hint="default"/>
      </w:rPr>
    </w:lvl>
    <w:lvl w:ilvl="6" w:tplc="A462D6A2" w:tentative="1">
      <w:start w:val="1"/>
      <w:numFmt w:val="bullet"/>
      <w:lvlText w:val=""/>
      <w:lvlJc w:val="left"/>
      <w:pPr>
        <w:tabs>
          <w:tab w:val="num" w:pos="5040"/>
        </w:tabs>
        <w:ind w:left="5040" w:hanging="360"/>
      </w:pPr>
      <w:rPr>
        <w:rFonts w:ascii="Wingdings" w:hAnsi="Wingdings" w:hint="default"/>
      </w:rPr>
    </w:lvl>
    <w:lvl w:ilvl="7" w:tplc="95485A26" w:tentative="1">
      <w:start w:val="1"/>
      <w:numFmt w:val="bullet"/>
      <w:lvlText w:val=""/>
      <w:lvlJc w:val="left"/>
      <w:pPr>
        <w:tabs>
          <w:tab w:val="num" w:pos="5760"/>
        </w:tabs>
        <w:ind w:left="5760" w:hanging="360"/>
      </w:pPr>
      <w:rPr>
        <w:rFonts w:ascii="Wingdings" w:hAnsi="Wingdings" w:hint="default"/>
      </w:rPr>
    </w:lvl>
    <w:lvl w:ilvl="8" w:tplc="B6B6D50C" w:tentative="1">
      <w:start w:val="1"/>
      <w:numFmt w:val="bullet"/>
      <w:lvlText w:val=""/>
      <w:lvlJc w:val="left"/>
      <w:pPr>
        <w:tabs>
          <w:tab w:val="num" w:pos="6480"/>
        </w:tabs>
        <w:ind w:left="6480" w:hanging="360"/>
      </w:pPr>
      <w:rPr>
        <w:rFonts w:ascii="Wingdings" w:hAnsi="Wingdings" w:hint="default"/>
      </w:rPr>
    </w:lvl>
  </w:abstractNum>
  <w:abstractNum w:abstractNumId="4">
    <w:nsid w:val="72920A56"/>
    <w:multiLevelType w:val="hybridMultilevel"/>
    <w:tmpl w:val="389AF252"/>
    <w:lvl w:ilvl="0" w:tplc="32B47A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80C"/>
    <w:rsid w:val="00056A49"/>
    <w:rsid w:val="00064EA2"/>
    <w:rsid w:val="000A6FAD"/>
    <w:rsid w:val="001A0BEA"/>
    <w:rsid w:val="00267C23"/>
    <w:rsid w:val="0060480C"/>
    <w:rsid w:val="006C16D8"/>
    <w:rsid w:val="006F7BB7"/>
    <w:rsid w:val="00837121"/>
    <w:rsid w:val="009F2886"/>
    <w:rsid w:val="00A63BA5"/>
    <w:rsid w:val="00A85665"/>
    <w:rsid w:val="00AE5A0E"/>
    <w:rsid w:val="00BC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80C"/>
    <w:pPr>
      <w:ind w:left="720"/>
      <w:contextualSpacing/>
    </w:pPr>
  </w:style>
  <w:style w:type="paragraph" w:styleId="BalloonText">
    <w:name w:val="Balloon Text"/>
    <w:basedOn w:val="Normal"/>
    <w:link w:val="BalloonTextChar"/>
    <w:uiPriority w:val="99"/>
    <w:semiHidden/>
    <w:unhideWhenUsed/>
    <w:rsid w:val="00604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80C"/>
    <w:rPr>
      <w:rFonts w:ascii="Tahoma" w:hAnsi="Tahoma" w:cs="Tahoma"/>
      <w:sz w:val="16"/>
      <w:szCs w:val="16"/>
    </w:rPr>
  </w:style>
  <w:style w:type="table" w:styleId="TableGrid">
    <w:name w:val="Table Grid"/>
    <w:basedOn w:val="TableNormal"/>
    <w:uiPriority w:val="59"/>
    <w:rsid w:val="00AE5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5A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80C"/>
    <w:pPr>
      <w:ind w:left="720"/>
      <w:contextualSpacing/>
    </w:pPr>
  </w:style>
  <w:style w:type="paragraph" w:styleId="BalloonText">
    <w:name w:val="Balloon Text"/>
    <w:basedOn w:val="Normal"/>
    <w:link w:val="BalloonTextChar"/>
    <w:uiPriority w:val="99"/>
    <w:semiHidden/>
    <w:unhideWhenUsed/>
    <w:rsid w:val="00604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80C"/>
    <w:rPr>
      <w:rFonts w:ascii="Tahoma" w:hAnsi="Tahoma" w:cs="Tahoma"/>
      <w:sz w:val="16"/>
      <w:szCs w:val="16"/>
    </w:rPr>
  </w:style>
  <w:style w:type="table" w:styleId="TableGrid">
    <w:name w:val="Table Grid"/>
    <w:basedOn w:val="TableNormal"/>
    <w:uiPriority w:val="59"/>
    <w:rsid w:val="00AE5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5A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205615">
      <w:bodyDiv w:val="1"/>
      <w:marLeft w:val="0"/>
      <w:marRight w:val="0"/>
      <w:marTop w:val="0"/>
      <w:marBottom w:val="0"/>
      <w:divBdr>
        <w:top w:val="none" w:sz="0" w:space="0" w:color="auto"/>
        <w:left w:val="none" w:sz="0" w:space="0" w:color="auto"/>
        <w:bottom w:val="none" w:sz="0" w:space="0" w:color="auto"/>
        <w:right w:val="none" w:sz="0" w:space="0" w:color="auto"/>
      </w:divBdr>
    </w:div>
    <w:div w:id="1002198250">
      <w:bodyDiv w:val="1"/>
      <w:marLeft w:val="0"/>
      <w:marRight w:val="0"/>
      <w:marTop w:val="0"/>
      <w:marBottom w:val="0"/>
      <w:divBdr>
        <w:top w:val="none" w:sz="0" w:space="0" w:color="auto"/>
        <w:left w:val="none" w:sz="0" w:space="0" w:color="auto"/>
        <w:bottom w:val="none" w:sz="0" w:space="0" w:color="auto"/>
        <w:right w:val="none" w:sz="0" w:space="0" w:color="auto"/>
      </w:divBdr>
    </w:div>
    <w:div w:id="1184123995">
      <w:bodyDiv w:val="1"/>
      <w:marLeft w:val="0"/>
      <w:marRight w:val="0"/>
      <w:marTop w:val="0"/>
      <w:marBottom w:val="0"/>
      <w:divBdr>
        <w:top w:val="none" w:sz="0" w:space="0" w:color="auto"/>
        <w:left w:val="none" w:sz="0" w:space="0" w:color="auto"/>
        <w:bottom w:val="none" w:sz="0" w:space="0" w:color="auto"/>
        <w:right w:val="none" w:sz="0" w:space="0" w:color="auto"/>
      </w:divBdr>
    </w:div>
    <w:div w:id="1184977653">
      <w:bodyDiv w:val="1"/>
      <w:marLeft w:val="0"/>
      <w:marRight w:val="0"/>
      <w:marTop w:val="0"/>
      <w:marBottom w:val="0"/>
      <w:divBdr>
        <w:top w:val="none" w:sz="0" w:space="0" w:color="auto"/>
        <w:left w:val="none" w:sz="0" w:space="0" w:color="auto"/>
        <w:bottom w:val="none" w:sz="0" w:space="0" w:color="auto"/>
        <w:right w:val="none" w:sz="0" w:space="0" w:color="auto"/>
      </w:divBdr>
    </w:div>
    <w:div w:id="1256673003">
      <w:bodyDiv w:val="1"/>
      <w:marLeft w:val="0"/>
      <w:marRight w:val="0"/>
      <w:marTop w:val="0"/>
      <w:marBottom w:val="0"/>
      <w:divBdr>
        <w:top w:val="none" w:sz="0" w:space="0" w:color="auto"/>
        <w:left w:val="none" w:sz="0" w:space="0" w:color="auto"/>
        <w:bottom w:val="none" w:sz="0" w:space="0" w:color="auto"/>
        <w:right w:val="none" w:sz="0" w:space="0" w:color="auto"/>
      </w:divBdr>
    </w:div>
    <w:div w:id="1339498401">
      <w:bodyDiv w:val="1"/>
      <w:marLeft w:val="0"/>
      <w:marRight w:val="0"/>
      <w:marTop w:val="0"/>
      <w:marBottom w:val="0"/>
      <w:divBdr>
        <w:top w:val="none" w:sz="0" w:space="0" w:color="auto"/>
        <w:left w:val="none" w:sz="0" w:space="0" w:color="auto"/>
        <w:bottom w:val="none" w:sz="0" w:space="0" w:color="auto"/>
        <w:right w:val="none" w:sz="0" w:space="0" w:color="auto"/>
      </w:divBdr>
    </w:div>
    <w:div w:id="1395547822">
      <w:bodyDiv w:val="1"/>
      <w:marLeft w:val="0"/>
      <w:marRight w:val="0"/>
      <w:marTop w:val="0"/>
      <w:marBottom w:val="0"/>
      <w:divBdr>
        <w:top w:val="none" w:sz="0" w:space="0" w:color="auto"/>
        <w:left w:val="none" w:sz="0" w:space="0" w:color="auto"/>
        <w:bottom w:val="none" w:sz="0" w:space="0" w:color="auto"/>
        <w:right w:val="none" w:sz="0" w:space="0" w:color="auto"/>
      </w:divBdr>
    </w:div>
    <w:div w:id="1545825871">
      <w:bodyDiv w:val="1"/>
      <w:marLeft w:val="0"/>
      <w:marRight w:val="0"/>
      <w:marTop w:val="0"/>
      <w:marBottom w:val="0"/>
      <w:divBdr>
        <w:top w:val="none" w:sz="0" w:space="0" w:color="auto"/>
        <w:left w:val="none" w:sz="0" w:space="0" w:color="auto"/>
        <w:bottom w:val="none" w:sz="0" w:space="0" w:color="auto"/>
        <w:right w:val="none" w:sz="0" w:space="0" w:color="auto"/>
      </w:divBdr>
    </w:div>
    <w:div w:id="1593858809">
      <w:bodyDiv w:val="1"/>
      <w:marLeft w:val="0"/>
      <w:marRight w:val="0"/>
      <w:marTop w:val="0"/>
      <w:marBottom w:val="0"/>
      <w:divBdr>
        <w:top w:val="none" w:sz="0" w:space="0" w:color="auto"/>
        <w:left w:val="none" w:sz="0" w:space="0" w:color="auto"/>
        <w:bottom w:val="none" w:sz="0" w:space="0" w:color="auto"/>
        <w:right w:val="none" w:sz="0" w:space="0" w:color="auto"/>
      </w:divBdr>
    </w:div>
    <w:div w:id="1933320266">
      <w:bodyDiv w:val="1"/>
      <w:marLeft w:val="0"/>
      <w:marRight w:val="0"/>
      <w:marTop w:val="0"/>
      <w:marBottom w:val="0"/>
      <w:divBdr>
        <w:top w:val="none" w:sz="0" w:space="0" w:color="auto"/>
        <w:left w:val="none" w:sz="0" w:space="0" w:color="auto"/>
        <w:bottom w:val="none" w:sz="0" w:space="0" w:color="auto"/>
        <w:right w:val="none" w:sz="0" w:space="0" w:color="auto"/>
      </w:divBdr>
    </w:div>
    <w:div w:id="2027823157">
      <w:bodyDiv w:val="1"/>
      <w:marLeft w:val="0"/>
      <w:marRight w:val="0"/>
      <w:marTop w:val="0"/>
      <w:marBottom w:val="0"/>
      <w:divBdr>
        <w:top w:val="none" w:sz="0" w:space="0" w:color="auto"/>
        <w:left w:val="none" w:sz="0" w:space="0" w:color="auto"/>
        <w:bottom w:val="none" w:sz="0" w:space="0" w:color="auto"/>
        <w:right w:val="none" w:sz="0" w:space="0" w:color="auto"/>
      </w:divBdr>
    </w:div>
    <w:div w:id="210776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X11&amp;action=edit&amp;redlink=1"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i.wikipedia.org/wiki/H%E1%BB%8Dc_vi%E1%BB%87n_C%C3%B4ng_ngh%E1%BB%87_Massachusetts" TargetMode="External"/><Relationship Id="rId12" Type="http://schemas.openxmlformats.org/officeDocument/2006/relationships/hyperlink" Target="https://vi.wikipedia.org/wiki/D%E1%BB%B1_%C3%A1n_G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i.wikipedia.org/wiki/JQuery" TargetMode="External"/><Relationship Id="rId5" Type="http://schemas.openxmlformats.org/officeDocument/2006/relationships/webSettings" Target="webSettings.xml"/><Relationship Id="rId10" Type="http://schemas.openxmlformats.org/officeDocument/2006/relationships/hyperlink" Target="https://vi.wikipedia.org/w/index.php?title=PuTTY&amp;action=edit&amp;redlink=1" TargetMode="External"/><Relationship Id="rId4" Type="http://schemas.openxmlformats.org/officeDocument/2006/relationships/settings" Target="settings.xml"/><Relationship Id="rId9" Type="http://schemas.openxmlformats.org/officeDocument/2006/relationships/hyperlink" Target="https://vi.wikipedia.org/w/index.php?title=Expat&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CD64</dc:creator>
  <cp:lastModifiedBy>TLCN</cp:lastModifiedBy>
  <cp:revision>4</cp:revision>
  <dcterms:created xsi:type="dcterms:W3CDTF">2015-11-12T23:21:00Z</dcterms:created>
  <dcterms:modified xsi:type="dcterms:W3CDTF">2016-01-07T05:48:00Z</dcterms:modified>
</cp:coreProperties>
</file>