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78" w:rsidRPr="00D4629B" w:rsidRDefault="00E44A78">
      <w:pPr>
        <w:rPr>
          <w:rFonts w:ascii="Times New Roman" w:hAnsi="Times New Roman" w:cs="Times New Roman"/>
          <w:b/>
          <w:sz w:val="40"/>
          <w:szCs w:val="40"/>
          <w:u w:val="single"/>
        </w:rPr>
      </w:pPr>
    </w:p>
    <w:p w:rsidR="00E44A78" w:rsidRPr="00D4629B" w:rsidRDefault="00D4629B" w:rsidP="00E44A78">
      <w:pPr>
        <w:jc w:val="center"/>
        <w:rPr>
          <w:rFonts w:ascii="Times New Roman" w:hAnsi="Times New Roman" w:cs="Times New Roman"/>
          <w:b/>
          <w:sz w:val="72"/>
          <w:szCs w:val="50"/>
        </w:rPr>
      </w:pPr>
      <w:r w:rsidRPr="00D4629B">
        <w:rPr>
          <w:rFonts w:ascii="Times New Roman" w:hAnsi="Times New Roman" w:cs="Times New Roman"/>
          <w:b/>
          <w:sz w:val="72"/>
          <w:szCs w:val="50"/>
        </w:rPr>
        <w:t>TÀI CHÍNH</w:t>
      </w:r>
    </w:p>
    <w:p w:rsidR="00E44A78" w:rsidRPr="00D4629B" w:rsidRDefault="00E44A78">
      <w:pPr>
        <w:rPr>
          <w:rFonts w:ascii="Times New Roman" w:hAnsi="Times New Roman" w:cs="Times New Roman"/>
          <w:b/>
          <w:sz w:val="40"/>
          <w:szCs w:val="40"/>
          <w:u w:val="single"/>
        </w:rPr>
      </w:pPr>
    </w:p>
    <w:p w:rsidR="00D4629B" w:rsidRPr="00D4629B" w:rsidRDefault="008424A8">
      <w:pPr>
        <w:rPr>
          <w:rFonts w:ascii="Times New Roman" w:hAnsi="Times New Roman" w:cs="Times New Roman"/>
          <w:b/>
          <w:sz w:val="40"/>
          <w:szCs w:val="40"/>
          <w:u w:val="single"/>
        </w:rPr>
      </w:pPr>
      <w:r w:rsidRPr="00D4629B">
        <w:rPr>
          <w:rFonts w:ascii="Times New Roman" w:hAnsi="Times New Roman" w:cs="Times New Roman"/>
          <w:b/>
          <w:sz w:val="40"/>
          <w:szCs w:val="40"/>
          <w:u w:val="single"/>
        </w:rPr>
        <w:t>I.</w:t>
      </w:r>
      <w:r w:rsidR="00EB308F" w:rsidRPr="00D4629B">
        <w:rPr>
          <w:rFonts w:ascii="Times New Roman" w:hAnsi="Times New Roman" w:cs="Times New Roman"/>
          <w:b/>
          <w:sz w:val="40"/>
          <w:szCs w:val="40"/>
          <w:u w:val="single"/>
        </w:rPr>
        <w:t>Các hình thức tham gia</w:t>
      </w:r>
    </w:p>
    <w:p w:rsidR="008C2468" w:rsidRDefault="00341EA5">
      <w:pPr>
        <w:rPr>
          <w:rFonts w:ascii="Times New Roman" w:hAnsi="Times New Roman" w:cs="Times New Roman"/>
          <w:sz w:val="28"/>
          <w:szCs w:val="28"/>
        </w:rPr>
      </w:pPr>
      <w:r w:rsidRPr="00D4629B">
        <w:rPr>
          <w:rFonts w:ascii="Times New Roman" w:hAnsi="Times New Roman" w:cs="Times New Roman"/>
          <w:sz w:val="28"/>
          <w:szCs w:val="28"/>
        </w:rPr>
        <w:t>Có</w:t>
      </w:r>
      <w:r w:rsidR="00EB308F" w:rsidRPr="00D4629B">
        <w:rPr>
          <w:rFonts w:ascii="Times New Roman" w:hAnsi="Times New Roman" w:cs="Times New Roman"/>
          <w:sz w:val="28"/>
          <w:szCs w:val="28"/>
        </w:rPr>
        <w:t xml:space="preserve"> nhiều lý do khác nhau để</w:t>
      </w:r>
      <w:r w:rsidRPr="00D4629B">
        <w:rPr>
          <w:rFonts w:ascii="Times New Roman" w:hAnsi="Times New Roman" w:cs="Times New Roman"/>
          <w:sz w:val="28"/>
          <w:szCs w:val="28"/>
        </w:rPr>
        <w:t xml:space="preserve"> tài trợ</w:t>
      </w:r>
      <w:r w:rsidR="00EB308F" w:rsidRPr="00D4629B">
        <w:rPr>
          <w:rFonts w:ascii="Times New Roman" w:hAnsi="Times New Roman" w:cs="Times New Roman"/>
          <w:sz w:val="28"/>
          <w:szCs w:val="28"/>
        </w:rPr>
        <w:t xml:space="preserve"> các dự án mã nguồn mở</w:t>
      </w:r>
      <w:r w:rsidRPr="00D4629B">
        <w:rPr>
          <w:rFonts w:ascii="Times New Roman" w:hAnsi="Times New Roman" w:cs="Times New Roman"/>
          <w:sz w:val="28"/>
          <w:szCs w:val="28"/>
        </w:rPr>
        <w:t>.</w:t>
      </w:r>
    </w:p>
    <w:p w:rsidR="00D4629B" w:rsidRPr="00D4629B" w:rsidRDefault="00D4629B">
      <w:pPr>
        <w:rPr>
          <w:rFonts w:ascii="Times New Roman" w:hAnsi="Times New Roman" w:cs="Times New Roman"/>
          <w:sz w:val="28"/>
          <w:szCs w:val="28"/>
        </w:rPr>
      </w:pPr>
    </w:p>
    <w:p w:rsidR="0004670B" w:rsidRPr="00D4629B" w:rsidRDefault="0004670B" w:rsidP="0004670B">
      <w:pPr>
        <w:pStyle w:val="ListParagraph"/>
        <w:numPr>
          <w:ilvl w:val="0"/>
          <w:numId w:val="1"/>
        </w:numPr>
        <w:rPr>
          <w:rFonts w:ascii="Times New Roman" w:hAnsi="Times New Roman" w:cs="Times New Roman"/>
          <w:b/>
          <w:sz w:val="28"/>
          <w:szCs w:val="28"/>
        </w:rPr>
      </w:pPr>
      <w:r w:rsidRPr="00D4629B">
        <w:rPr>
          <w:rFonts w:ascii="Times New Roman" w:hAnsi="Times New Roman" w:cs="Times New Roman"/>
          <w:b/>
          <w:sz w:val="28"/>
          <w:szCs w:val="28"/>
        </w:rPr>
        <w:t>Chia sẻ gánh nặng</w:t>
      </w:r>
    </w:p>
    <w:p w:rsidR="0004670B" w:rsidRPr="00D4629B" w:rsidRDefault="0004670B" w:rsidP="00AA5F49">
      <w:pPr>
        <w:rPr>
          <w:rFonts w:ascii="Times New Roman" w:hAnsi="Times New Roman" w:cs="Times New Roman"/>
          <w:sz w:val="28"/>
          <w:szCs w:val="28"/>
        </w:rPr>
      </w:pPr>
      <w:r w:rsidRPr="00D4629B">
        <w:rPr>
          <w:rFonts w:ascii="Times New Roman" w:hAnsi="Times New Roman" w:cs="Times New Roman"/>
          <w:sz w:val="28"/>
          <w:szCs w:val="28"/>
        </w:rPr>
        <w:t>_</w:t>
      </w:r>
      <w:r w:rsidR="00AA5F49" w:rsidRPr="00D4629B">
        <w:rPr>
          <w:rFonts w:ascii="Times New Roman" w:hAnsi="Times New Roman" w:cs="Times New Roman"/>
          <w:sz w:val="28"/>
          <w:szCs w:val="28"/>
        </w:rPr>
        <w:t>Nhiều công ty hợp tác với nhau để các nhân viên phát triển cùng thực hiện 1 phần mềm mã nguồn mở mà tất cả các công ty trên đều cần để giảm chi phí</w:t>
      </w:r>
    </w:p>
    <w:p w:rsidR="008C2468" w:rsidRPr="00D4629B" w:rsidRDefault="00E3312C" w:rsidP="0004670B">
      <w:pPr>
        <w:rPr>
          <w:rFonts w:ascii="Times New Roman" w:hAnsi="Times New Roman" w:cs="Times New Roman"/>
          <w:sz w:val="28"/>
          <w:szCs w:val="28"/>
          <w:lang w:val="fr-FR"/>
        </w:rPr>
      </w:pPr>
      <w:r w:rsidRPr="00D4629B">
        <w:rPr>
          <w:rFonts w:ascii="Times New Roman" w:hAnsi="Times New Roman" w:cs="Times New Roman"/>
          <w:sz w:val="28"/>
          <w:szCs w:val="28"/>
          <w:lang w:val="fr-FR"/>
        </w:rPr>
        <w:t>_Vd: openadapter.org, koha.org</w:t>
      </w:r>
    </w:p>
    <w:p w:rsidR="00E3312C" w:rsidRPr="00D4629B" w:rsidRDefault="00E3312C" w:rsidP="00E3312C">
      <w:pPr>
        <w:pStyle w:val="ListParagraph"/>
        <w:numPr>
          <w:ilvl w:val="0"/>
          <w:numId w:val="1"/>
        </w:numPr>
        <w:rPr>
          <w:rFonts w:ascii="Times New Roman" w:hAnsi="Times New Roman" w:cs="Times New Roman"/>
          <w:b/>
          <w:sz w:val="28"/>
          <w:szCs w:val="28"/>
          <w:lang w:val="fr-FR"/>
        </w:rPr>
      </w:pPr>
      <w:r w:rsidRPr="00D4629B">
        <w:rPr>
          <w:rFonts w:ascii="Times New Roman" w:hAnsi="Times New Roman" w:cs="Times New Roman"/>
          <w:b/>
          <w:sz w:val="28"/>
          <w:szCs w:val="28"/>
          <w:lang w:val="fr-FR"/>
        </w:rPr>
        <w:t>Tăng dịch vụ</w:t>
      </w:r>
    </w:p>
    <w:p w:rsidR="003A00E6" w:rsidRPr="00D4629B" w:rsidRDefault="00E3312C" w:rsidP="00E3312C">
      <w:pPr>
        <w:rPr>
          <w:rFonts w:ascii="Times New Roman" w:hAnsi="Times New Roman" w:cs="Times New Roman"/>
          <w:sz w:val="28"/>
          <w:szCs w:val="28"/>
          <w:lang w:val="fr-FR"/>
        </w:rPr>
      </w:pPr>
      <w:r w:rsidRPr="00D4629B">
        <w:rPr>
          <w:rFonts w:ascii="Times New Roman" w:hAnsi="Times New Roman" w:cs="Times New Roman"/>
          <w:sz w:val="28"/>
          <w:szCs w:val="28"/>
          <w:lang w:val="fr-FR"/>
        </w:rPr>
        <w:t>_Khi công ty bán các dịch vụ</w:t>
      </w:r>
      <w:r w:rsidR="003A00E6" w:rsidRPr="00D4629B">
        <w:rPr>
          <w:rFonts w:ascii="Times New Roman" w:hAnsi="Times New Roman" w:cs="Times New Roman"/>
          <w:sz w:val="28"/>
          <w:szCs w:val="28"/>
          <w:lang w:val="fr-FR"/>
        </w:rPr>
        <w:t xml:space="preserve"> thu hút hơn nhờ mã nguồn mở</w:t>
      </w:r>
      <w:r w:rsidR="003A5614" w:rsidRPr="00D4629B">
        <w:rPr>
          <w:rFonts w:ascii="Times New Roman" w:hAnsi="Times New Roman" w:cs="Times New Roman"/>
          <w:sz w:val="28"/>
          <w:szCs w:val="28"/>
          <w:lang w:val="fr-FR"/>
        </w:rPr>
        <w:t xml:space="preserve"> thì</w:t>
      </w:r>
      <w:r w:rsidR="003A00E6" w:rsidRPr="00D4629B">
        <w:rPr>
          <w:rFonts w:ascii="Times New Roman" w:hAnsi="Times New Roman" w:cs="Times New Roman"/>
          <w:sz w:val="28"/>
          <w:szCs w:val="28"/>
          <w:lang w:val="fr-FR"/>
        </w:rPr>
        <w:t xml:space="preserve"> công ty</w:t>
      </w:r>
      <w:r w:rsidR="003A5614" w:rsidRPr="00D4629B">
        <w:rPr>
          <w:rFonts w:ascii="Times New Roman" w:hAnsi="Times New Roman" w:cs="Times New Roman"/>
          <w:sz w:val="28"/>
          <w:szCs w:val="28"/>
          <w:lang w:val="fr-FR"/>
        </w:rPr>
        <w:t xml:space="preserve"> sẽ duy trì và phát triển</w:t>
      </w:r>
      <w:r w:rsidR="00AA5F49" w:rsidRPr="00D4629B">
        <w:rPr>
          <w:rFonts w:ascii="Times New Roman" w:hAnsi="Times New Roman" w:cs="Times New Roman"/>
          <w:sz w:val="28"/>
          <w:szCs w:val="28"/>
          <w:lang w:val="fr-FR"/>
        </w:rPr>
        <w:t xml:space="preserve"> thêm cái phần mềm thu hút đầu tư</w:t>
      </w:r>
      <w:r w:rsidR="003A5614" w:rsidRPr="00D4629B">
        <w:rPr>
          <w:rFonts w:ascii="Times New Roman" w:hAnsi="Times New Roman" w:cs="Times New Roman"/>
          <w:sz w:val="28"/>
          <w:szCs w:val="28"/>
          <w:lang w:val="fr-FR"/>
        </w:rPr>
        <w:t xml:space="preserve"> để dịch vụ </w:t>
      </w:r>
      <w:r w:rsidR="003A00E6" w:rsidRPr="00D4629B">
        <w:rPr>
          <w:rFonts w:ascii="Times New Roman" w:hAnsi="Times New Roman" w:cs="Times New Roman"/>
          <w:sz w:val="28"/>
          <w:szCs w:val="28"/>
          <w:lang w:val="fr-FR"/>
        </w:rPr>
        <w:t>được tăng lên.</w:t>
      </w:r>
    </w:p>
    <w:p w:rsidR="008C2468" w:rsidRPr="00D4629B" w:rsidRDefault="003A00E6" w:rsidP="00E3312C">
      <w:pPr>
        <w:rPr>
          <w:rFonts w:ascii="Times New Roman" w:hAnsi="Times New Roman" w:cs="Times New Roman"/>
          <w:sz w:val="28"/>
          <w:szCs w:val="28"/>
          <w:lang w:val="fr-FR"/>
        </w:rPr>
      </w:pPr>
      <w:r w:rsidRPr="00D4629B">
        <w:rPr>
          <w:rFonts w:ascii="Times New Roman" w:hAnsi="Times New Roman" w:cs="Times New Roman"/>
          <w:sz w:val="28"/>
          <w:szCs w:val="28"/>
          <w:lang w:val="fr-FR"/>
        </w:rPr>
        <w:t>_Vd: CollabNet's “collab.net”</w:t>
      </w:r>
      <w:r w:rsidR="003A5614" w:rsidRPr="00D4629B">
        <w:rPr>
          <w:rFonts w:ascii="Times New Roman" w:hAnsi="Times New Roman" w:cs="Times New Roman"/>
          <w:sz w:val="28"/>
          <w:szCs w:val="28"/>
          <w:lang w:val="fr-FR"/>
        </w:rPr>
        <w:t xml:space="preserve"> hỗ trợ của</w:t>
      </w:r>
      <w:r w:rsidRPr="00D4629B">
        <w:rPr>
          <w:rFonts w:ascii="Times New Roman" w:hAnsi="Times New Roman" w:cs="Times New Roman"/>
          <w:sz w:val="28"/>
          <w:szCs w:val="28"/>
          <w:lang w:val="fr-FR"/>
        </w:rPr>
        <w:t xml:space="preserve"> “subversion.tigris.org”.</w:t>
      </w:r>
    </w:p>
    <w:p w:rsidR="00E3312C" w:rsidRPr="00D4629B" w:rsidRDefault="00E3312C" w:rsidP="003A00E6">
      <w:pPr>
        <w:pStyle w:val="ListParagraph"/>
        <w:numPr>
          <w:ilvl w:val="0"/>
          <w:numId w:val="1"/>
        </w:numPr>
        <w:rPr>
          <w:rFonts w:ascii="Times New Roman" w:hAnsi="Times New Roman" w:cs="Times New Roman"/>
          <w:b/>
          <w:sz w:val="28"/>
          <w:szCs w:val="28"/>
          <w:lang w:val="fr-FR"/>
        </w:rPr>
      </w:pPr>
      <w:r w:rsidRPr="00D4629B">
        <w:rPr>
          <w:rFonts w:ascii="Times New Roman" w:hAnsi="Times New Roman" w:cs="Times New Roman"/>
          <w:sz w:val="28"/>
          <w:szCs w:val="28"/>
          <w:lang w:val="fr-FR"/>
        </w:rPr>
        <w:t xml:space="preserve"> </w:t>
      </w:r>
      <w:r w:rsidR="003A5614" w:rsidRPr="00D4629B">
        <w:rPr>
          <w:rFonts w:ascii="Times New Roman" w:hAnsi="Times New Roman" w:cs="Times New Roman"/>
          <w:b/>
          <w:sz w:val="28"/>
          <w:szCs w:val="28"/>
          <w:lang w:val="fr-FR"/>
        </w:rPr>
        <w:t xml:space="preserve">Hỗ trợ </w:t>
      </w:r>
      <w:ins w:id="0" w:author="Bang" w:date="2015-12-11T01:15:00Z">
        <w:r w:rsidR="00B916E5">
          <w:rPr>
            <w:rFonts w:ascii="Times New Roman" w:hAnsi="Times New Roman" w:cs="Times New Roman"/>
            <w:b/>
            <w:sz w:val="28"/>
            <w:szCs w:val="28"/>
            <w:lang w:val="fr-FR"/>
          </w:rPr>
          <w:t xml:space="preserve">từ các nhà </w:t>
        </w:r>
      </w:ins>
      <w:del w:id="1" w:author="Bang" w:date="2015-12-11T01:16:00Z">
        <w:r w:rsidR="003A5614" w:rsidRPr="00D4629B" w:rsidDel="00B916E5">
          <w:rPr>
            <w:rFonts w:ascii="Times New Roman" w:hAnsi="Times New Roman" w:cs="Times New Roman"/>
            <w:b/>
            <w:sz w:val="28"/>
            <w:szCs w:val="28"/>
            <w:lang w:val="fr-FR"/>
          </w:rPr>
          <w:delText xml:space="preserve">bán </w:delText>
        </w:r>
      </w:del>
      <w:ins w:id="2" w:author="Bang" w:date="2015-12-11T01:16:00Z">
        <w:r w:rsidR="00B916E5">
          <w:rPr>
            <w:rFonts w:ascii="Times New Roman" w:hAnsi="Times New Roman" w:cs="Times New Roman"/>
            <w:b/>
            <w:sz w:val="28"/>
            <w:szCs w:val="28"/>
            <w:lang w:val="fr-FR"/>
          </w:rPr>
          <w:t>sản xuấ</w:t>
        </w:r>
        <w:bookmarkStart w:id="3" w:name="_GoBack"/>
        <w:bookmarkEnd w:id="3"/>
        <w:r w:rsidR="00B916E5">
          <w:rPr>
            <w:rFonts w:ascii="Times New Roman" w:hAnsi="Times New Roman" w:cs="Times New Roman"/>
            <w:b/>
            <w:sz w:val="28"/>
            <w:szCs w:val="28"/>
            <w:lang w:val="fr-FR"/>
          </w:rPr>
          <w:t>t</w:t>
        </w:r>
        <w:r w:rsidR="00B916E5" w:rsidRPr="00D4629B">
          <w:rPr>
            <w:rFonts w:ascii="Times New Roman" w:hAnsi="Times New Roman" w:cs="Times New Roman"/>
            <w:b/>
            <w:sz w:val="28"/>
            <w:szCs w:val="28"/>
            <w:lang w:val="fr-FR"/>
          </w:rPr>
          <w:t xml:space="preserve"> </w:t>
        </w:r>
      </w:ins>
      <w:r w:rsidR="003A5614" w:rsidRPr="00D4629B">
        <w:rPr>
          <w:rFonts w:ascii="Times New Roman" w:hAnsi="Times New Roman" w:cs="Times New Roman"/>
          <w:b/>
          <w:sz w:val="28"/>
          <w:szCs w:val="28"/>
          <w:lang w:val="fr-FR"/>
        </w:rPr>
        <w:t>phần cứng</w:t>
      </w:r>
    </w:p>
    <w:p w:rsidR="003A5614" w:rsidRPr="00D4629B" w:rsidRDefault="003A5614" w:rsidP="003A5614">
      <w:pPr>
        <w:rPr>
          <w:rFonts w:ascii="Times New Roman" w:hAnsi="Times New Roman" w:cs="Times New Roman"/>
          <w:sz w:val="28"/>
          <w:szCs w:val="28"/>
          <w:lang w:val="fr-FR"/>
        </w:rPr>
      </w:pPr>
      <w:r w:rsidRPr="00D4629B">
        <w:rPr>
          <w:rFonts w:ascii="Times New Roman" w:hAnsi="Times New Roman" w:cs="Times New Roman"/>
          <w:sz w:val="28"/>
          <w:szCs w:val="28"/>
          <w:lang w:val="fr-FR"/>
        </w:rPr>
        <w:t>_</w:t>
      </w:r>
      <w:r w:rsidR="00AA5F49" w:rsidRPr="00D4629B">
        <w:rPr>
          <w:rFonts w:ascii="Times New Roman" w:hAnsi="Times New Roman" w:cs="Times New Roman"/>
          <w:sz w:val="28"/>
          <w:szCs w:val="28"/>
          <w:lang w:val="fr-FR"/>
        </w:rPr>
        <w:t>Các nhóm thực hiện phần mềm sẽ nhận hỗ trợ từ các công ty phần cứng để viết các phần mềm phù hợp với phần cứng của họ sản xuất cho người tiêu dùng sử dụng</w:t>
      </w:r>
    </w:p>
    <w:p w:rsidR="00341EA5" w:rsidRPr="00D4629B" w:rsidRDefault="00137C6D" w:rsidP="00341EA5">
      <w:pPr>
        <w:pStyle w:val="ListParagraph"/>
        <w:numPr>
          <w:ilvl w:val="0"/>
          <w:numId w:val="1"/>
        </w:numPr>
        <w:rPr>
          <w:rFonts w:ascii="Times New Roman" w:hAnsi="Times New Roman" w:cs="Times New Roman"/>
          <w:b/>
          <w:sz w:val="28"/>
          <w:szCs w:val="28"/>
          <w:lang w:val="fr-FR"/>
        </w:rPr>
      </w:pPr>
      <w:del w:id="4" w:author="Bang" w:date="2015-12-04T01:14:00Z">
        <w:r w:rsidRPr="00D4629B" w:rsidDel="00C1254B">
          <w:rPr>
            <w:rFonts w:ascii="Times New Roman" w:hAnsi="Times New Roman" w:cs="Times New Roman"/>
            <w:b/>
            <w:sz w:val="28"/>
            <w:szCs w:val="28"/>
            <w:lang w:val="fr-FR"/>
          </w:rPr>
          <w:delText xml:space="preserve">Phá hoại từ </w:delText>
        </w:r>
      </w:del>
      <w:r w:rsidRPr="00D4629B">
        <w:rPr>
          <w:rFonts w:ascii="Times New Roman" w:hAnsi="Times New Roman" w:cs="Times New Roman"/>
          <w:b/>
          <w:sz w:val="28"/>
          <w:szCs w:val="28"/>
          <w:lang w:val="fr-FR"/>
        </w:rPr>
        <w:t>đối thủ cạnh tranh</w:t>
      </w:r>
    </w:p>
    <w:p w:rsidR="00137C6D" w:rsidRPr="00D4629B" w:rsidRDefault="00137C6D" w:rsidP="00137C6D">
      <w:pPr>
        <w:rPr>
          <w:rFonts w:ascii="Times New Roman" w:hAnsi="Times New Roman" w:cs="Times New Roman"/>
          <w:sz w:val="28"/>
          <w:szCs w:val="28"/>
          <w:lang w:val="fr-FR"/>
        </w:rPr>
      </w:pPr>
      <w:r w:rsidRPr="00D4629B">
        <w:rPr>
          <w:rFonts w:ascii="Times New Roman" w:hAnsi="Times New Roman" w:cs="Times New Roman"/>
          <w:sz w:val="28"/>
          <w:szCs w:val="28"/>
          <w:lang w:val="fr-FR"/>
        </w:rPr>
        <w:t>_</w:t>
      </w:r>
      <w:r w:rsidR="00AA5F49" w:rsidRPr="00D4629B">
        <w:rPr>
          <w:rFonts w:ascii="Times New Roman" w:hAnsi="Times New Roman" w:cs="Times New Roman"/>
          <w:sz w:val="28"/>
          <w:szCs w:val="28"/>
          <w:lang w:val="fr-FR"/>
        </w:rPr>
        <w:t xml:space="preserve">Các công ty cạnh tranh sẽ hỗ trợ cho các nhóm phần mềm nguồn mở để viết chương trình cạnh tranh với một công ty khác nhằm làm hao mòn thị phần </w:t>
      </w:r>
      <w:del w:id="5" w:author="Bang" w:date="2015-12-04T01:17:00Z">
        <w:r w:rsidR="00AA5F49" w:rsidRPr="00D4629B" w:rsidDel="00C1254B">
          <w:rPr>
            <w:rFonts w:ascii="Times New Roman" w:hAnsi="Times New Roman" w:cs="Times New Roman"/>
            <w:sz w:val="28"/>
            <w:szCs w:val="28"/>
            <w:lang w:val="fr-FR"/>
          </w:rPr>
          <w:delText xml:space="preserve">và thu hút người sử dụng </w:delText>
        </w:r>
      </w:del>
      <w:ins w:id="6" w:author="Bang" w:date="2015-12-04T01:17:00Z">
        <w:r w:rsidR="00C1254B" w:rsidRPr="00C1254B">
          <w:rPr>
            <w:rFonts w:ascii="Times New Roman" w:hAnsi="Times New Roman" w:cs="Times New Roman"/>
            <w:sz w:val="28"/>
            <w:szCs w:val="28"/>
            <w:lang w:val="fr-FR"/>
          </w:rPr>
          <w:sym w:font="Wingdings" w:char="F0E0"/>
        </w:r>
        <w:r w:rsidR="00C1254B">
          <w:rPr>
            <w:rFonts w:ascii="Times New Roman" w:hAnsi="Times New Roman" w:cs="Times New Roman"/>
            <w:sz w:val="28"/>
            <w:szCs w:val="28"/>
            <w:lang w:val="fr-FR"/>
          </w:rPr>
          <w:t xml:space="preserve"> làm suy yếu đối thủ cạnh tranh</w:t>
        </w:r>
      </w:ins>
      <w:r w:rsidR="00AA5F49" w:rsidRPr="00D4629B">
        <w:rPr>
          <w:rFonts w:ascii="Times New Roman" w:hAnsi="Times New Roman" w:cs="Times New Roman"/>
          <w:sz w:val="28"/>
          <w:szCs w:val="28"/>
          <w:lang w:val="fr-FR"/>
        </w:rPr>
        <w:t>.</w:t>
      </w:r>
    </w:p>
    <w:p w:rsidR="00B62A80" w:rsidRPr="00D4629B" w:rsidRDefault="00B62A80" w:rsidP="00137C6D">
      <w:pPr>
        <w:rPr>
          <w:rFonts w:ascii="Times New Roman" w:hAnsi="Times New Roman" w:cs="Times New Roman"/>
          <w:sz w:val="28"/>
          <w:szCs w:val="28"/>
          <w:lang w:val="fr-FR"/>
        </w:rPr>
      </w:pPr>
      <w:r w:rsidRPr="00D4629B">
        <w:rPr>
          <w:rFonts w:ascii="Times New Roman" w:hAnsi="Times New Roman" w:cs="Times New Roman"/>
          <w:sz w:val="28"/>
          <w:szCs w:val="28"/>
          <w:lang w:val="fr-FR"/>
        </w:rPr>
        <w:t xml:space="preserve">_Vd: openoffice.org </w:t>
      </w:r>
    </w:p>
    <w:p w:rsidR="00B62A80" w:rsidRPr="00D4629B" w:rsidRDefault="007C3A52" w:rsidP="00B62A80">
      <w:pPr>
        <w:pStyle w:val="ListParagraph"/>
        <w:numPr>
          <w:ilvl w:val="0"/>
          <w:numId w:val="1"/>
        </w:numPr>
        <w:rPr>
          <w:rFonts w:ascii="Times New Roman" w:hAnsi="Times New Roman" w:cs="Times New Roman"/>
          <w:b/>
          <w:sz w:val="28"/>
          <w:szCs w:val="28"/>
          <w:lang w:val="fr-FR"/>
        </w:rPr>
      </w:pPr>
      <w:r w:rsidRPr="00D4629B">
        <w:rPr>
          <w:rFonts w:ascii="Times New Roman" w:hAnsi="Times New Roman" w:cs="Times New Roman"/>
          <w:b/>
          <w:sz w:val="28"/>
          <w:szCs w:val="28"/>
          <w:lang w:val="fr-FR"/>
        </w:rPr>
        <w:t>Quảng bá</w:t>
      </w:r>
    </w:p>
    <w:p w:rsidR="007C3A52" w:rsidDel="00C1254B" w:rsidRDefault="007C3A52" w:rsidP="007C3A52">
      <w:pPr>
        <w:rPr>
          <w:del w:id="7" w:author="Bang" w:date="2015-12-04T01:18:00Z"/>
          <w:rFonts w:ascii="Times New Roman" w:hAnsi="Times New Roman" w:cs="Times New Roman"/>
          <w:sz w:val="28"/>
          <w:szCs w:val="28"/>
          <w:lang w:val="fr-FR"/>
        </w:rPr>
      </w:pPr>
      <w:del w:id="8" w:author="Bang" w:date="2015-12-04T01:18:00Z">
        <w:r w:rsidRPr="00D4629B" w:rsidDel="00C1254B">
          <w:rPr>
            <w:rFonts w:ascii="Times New Roman" w:hAnsi="Times New Roman" w:cs="Times New Roman"/>
            <w:sz w:val="28"/>
            <w:szCs w:val="28"/>
            <w:lang w:val="fr-FR"/>
          </w:rPr>
          <w:delText>_</w:delText>
        </w:r>
        <w:r w:rsidR="00AA5F49" w:rsidRPr="00D4629B" w:rsidDel="00C1254B">
          <w:rPr>
            <w:rFonts w:ascii="Times New Roman" w:hAnsi="Times New Roman" w:cs="Times New Roman"/>
            <w:sz w:val="28"/>
            <w:szCs w:val="28"/>
            <w:lang w:val="fr-FR"/>
          </w:rPr>
          <w:delText>Nhóm lập trình sẽ nhận hỗ trợ từ các công ty lớn để quảng bá cho thương hiệu của họ</w:delText>
        </w:r>
        <w:r w:rsidRPr="00D4629B" w:rsidDel="00C1254B">
          <w:rPr>
            <w:rFonts w:ascii="Times New Roman" w:hAnsi="Times New Roman" w:cs="Times New Roman"/>
            <w:sz w:val="28"/>
            <w:szCs w:val="28"/>
            <w:lang w:val="fr-FR"/>
          </w:rPr>
          <w:delText>.</w:delText>
        </w:r>
      </w:del>
    </w:p>
    <w:p w:rsidR="00C1254B" w:rsidRPr="00D4629B" w:rsidRDefault="00C1254B" w:rsidP="007C3A52">
      <w:pPr>
        <w:rPr>
          <w:ins w:id="9" w:author="Bang" w:date="2015-12-04T01:18:00Z"/>
          <w:rFonts w:ascii="Times New Roman" w:hAnsi="Times New Roman" w:cs="Times New Roman"/>
          <w:sz w:val="28"/>
          <w:szCs w:val="28"/>
          <w:lang w:val="fr-FR"/>
        </w:rPr>
      </w:pPr>
      <w:ins w:id="10" w:author="Bang" w:date="2015-12-04T01:22:00Z">
        <w:r>
          <w:rPr>
            <w:rFonts w:ascii="Times New Roman" w:hAnsi="Times New Roman" w:cs="Times New Roman"/>
            <w:sz w:val="28"/>
            <w:szCs w:val="28"/>
            <w:lang w:val="fr-FR"/>
          </w:rPr>
          <w:t>Một số cty tạo ra 1 OSS chỉ để quảng bá thương hiệ</w:t>
        </w:r>
        <w:r w:rsidR="00730EF6">
          <w:rPr>
            <w:rFonts w:ascii="Times New Roman" w:hAnsi="Times New Roman" w:cs="Times New Roman"/>
            <w:sz w:val="28"/>
            <w:szCs w:val="28"/>
            <w:lang w:val="fr-FR"/>
          </w:rPr>
          <w:t xml:space="preserve">u. Khi </w:t>
        </w:r>
      </w:ins>
      <w:ins w:id="11" w:author="Bang" w:date="2015-12-04T01:24:00Z">
        <w:r w:rsidR="00730EF6">
          <w:rPr>
            <w:rFonts w:ascii="Times New Roman" w:hAnsi="Times New Roman" w:cs="Times New Roman"/>
            <w:sz w:val="28"/>
            <w:szCs w:val="28"/>
            <w:lang w:val="fr-FR"/>
          </w:rPr>
          <w:t xml:space="preserve">thương hiệu được gắn kết với 1 PM mà PM đó được nhiều người dùng thì sẽ có nhiều người biết đến </w:t>
        </w:r>
      </w:ins>
      <w:ins w:id="12" w:author="Bang" w:date="2015-12-04T01:27:00Z">
        <w:r w:rsidR="00730EF6">
          <w:rPr>
            <w:rFonts w:ascii="Times New Roman" w:hAnsi="Times New Roman" w:cs="Times New Roman"/>
            <w:sz w:val="28"/>
            <w:szCs w:val="28"/>
            <w:lang w:val="fr-FR"/>
          </w:rPr>
          <w:t>--&gt; thương hiệu tốt.</w:t>
        </w:r>
      </w:ins>
      <w:ins w:id="13" w:author="Bang" w:date="2015-12-04T01:25:00Z">
        <w:r w:rsidR="00730EF6">
          <w:rPr>
            <w:rFonts w:ascii="Times New Roman" w:hAnsi="Times New Roman" w:cs="Times New Roman"/>
            <w:sz w:val="28"/>
            <w:szCs w:val="28"/>
            <w:lang w:val="fr-FR"/>
          </w:rPr>
          <w:t xml:space="preserve"> </w:t>
        </w:r>
      </w:ins>
    </w:p>
    <w:p w:rsidR="007C3A52" w:rsidRPr="00D4629B" w:rsidRDefault="007C3A52" w:rsidP="007C3A52">
      <w:pPr>
        <w:pStyle w:val="ListParagraph"/>
        <w:numPr>
          <w:ilvl w:val="0"/>
          <w:numId w:val="1"/>
        </w:numPr>
        <w:rPr>
          <w:rFonts w:ascii="Times New Roman" w:hAnsi="Times New Roman" w:cs="Times New Roman"/>
          <w:b/>
          <w:sz w:val="28"/>
          <w:szCs w:val="28"/>
          <w:lang w:val="fr-FR"/>
        </w:rPr>
      </w:pPr>
      <w:del w:id="14" w:author="Bang" w:date="2015-12-04T01:27:00Z">
        <w:r w:rsidRPr="00D4629B" w:rsidDel="00730EF6">
          <w:rPr>
            <w:rFonts w:ascii="Times New Roman" w:hAnsi="Times New Roman" w:cs="Times New Roman"/>
            <w:b/>
            <w:sz w:val="28"/>
            <w:szCs w:val="28"/>
            <w:lang w:val="fr-FR"/>
          </w:rPr>
          <w:delText>Cấp phép-kép</w:delText>
        </w:r>
      </w:del>
      <w:ins w:id="15" w:author="Bang" w:date="2015-12-04T01:27:00Z">
        <w:r w:rsidR="00730EF6">
          <w:rPr>
            <w:rFonts w:ascii="Times New Roman" w:hAnsi="Times New Roman" w:cs="Times New Roman"/>
            <w:b/>
            <w:sz w:val="28"/>
            <w:szCs w:val="28"/>
            <w:lang w:val="fr-FR"/>
          </w:rPr>
          <w:t xml:space="preserve"> Dual –license</w:t>
        </w:r>
      </w:ins>
    </w:p>
    <w:p w:rsidR="007C3A52" w:rsidRDefault="007C3A52" w:rsidP="007C3A52">
      <w:pPr>
        <w:rPr>
          <w:ins w:id="16" w:author="Bang" w:date="2015-12-04T01:29:00Z"/>
          <w:rFonts w:ascii="Times New Roman" w:hAnsi="Times New Roman" w:cs="Times New Roman"/>
          <w:sz w:val="28"/>
          <w:szCs w:val="28"/>
          <w:lang w:val="fr-FR"/>
        </w:rPr>
      </w:pPr>
      <w:r w:rsidRPr="00D4629B">
        <w:rPr>
          <w:rFonts w:ascii="Times New Roman" w:hAnsi="Times New Roman" w:cs="Times New Roman"/>
          <w:sz w:val="28"/>
          <w:szCs w:val="28"/>
          <w:lang w:val="fr-FR"/>
        </w:rPr>
        <w:t>_</w:t>
      </w:r>
      <w:del w:id="17" w:author="Bang" w:date="2015-12-04T01:29:00Z">
        <w:r w:rsidRPr="00D4629B" w:rsidDel="00730EF6">
          <w:rPr>
            <w:rFonts w:ascii="Times New Roman" w:hAnsi="Times New Roman" w:cs="Times New Roman"/>
            <w:sz w:val="28"/>
            <w:szCs w:val="28"/>
            <w:lang w:val="fr-FR"/>
          </w:rPr>
          <w:delText>Cấp phép-kép là cung cấp phần mề</w:delText>
        </w:r>
        <w:r w:rsidR="007E62F5" w:rsidRPr="00D4629B" w:rsidDel="00730EF6">
          <w:rPr>
            <w:rFonts w:ascii="Times New Roman" w:hAnsi="Times New Roman" w:cs="Times New Roman"/>
            <w:sz w:val="28"/>
            <w:szCs w:val="28"/>
            <w:lang w:val="fr-FR"/>
          </w:rPr>
          <w:delText>m có giấy phép độc quyền cho khách hàng muốn bán lại nó như là 1 phần trong ứng dụng độc quyền của mình, và một giấy phép miễn phí cho những ai muốn sử dụng nó theo điều khoản nguồn mở</w:delText>
        </w:r>
        <w:r w:rsidR="00000FB8" w:rsidRPr="00D4629B" w:rsidDel="00730EF6">
          <w:rPr>
            <w:rFonts w:ascii="Times New Roman" w:hAnsi="Times New Roman" w:cs="Times New Roman"/>
            <w:sz w:val="28"/>
            <w:szCs w:val="28"/>
            <w:lang w:val="fr-FR"/>
          </w:rPr>
          <w:delText>(“Dual Licensing Schemes” in Chapter 9, Licenses, Copyrights, and Patents)</w:delText>
        </w:r>
        <w:r w:rsidR="00FF1194" w:rsidRPr="00D4629B" w:rsidDel="00730EF6">
          <w:rPr>
            <w:rFonts w:ascii="Times New Roman" w:hAnsi="Times New Roman" w:cs="Times New Roman"/>
            <w:sz w:val="28"/>
            <w:szCs w:val="28"/>
            <w:lang w:val="fr-FR"/>
          </w:rPr>
          <w:delText>. Nếu phần mềm vẫn được tiếp tục sử dụng và phát triển thì công ty sở hữu nhận được tiền bản quyền.</w:delText>
        </w:r>
      </w:del>
    </w:p>
    <w:p w:rsidR="00730EF6" w:rsidRPr="00D4629B" w:rsidRDefault="00730EF6" w:rsidP="007C3A52">
      <w:pPr>
        <w:rPr>
          <w:rFonts w:ascii="Times New Roman" w:hAnsi="Times New Roman" w:cs="Times New Roman"/>
          <w:sz w:val="28"/>
          <w:szCs w:val="28"/>
          <w:lang w:val="fr-FR"/>
        </w:rPr>
      </w:pPr>
      <w:ins w:id="18" w:author="Bang" w:date="2015-12-04T01:30:00Z">
        <w:r>
          <w:rPr>
            <w:rFonts w:ascii="Times New Roman" w:hAnsi="Times New Roman" w:cs="Times New Roman"/>
            <w:sz w:val="28"/>
            <w:szCs w:val="28"/>
            <w:lang w:val="fr-FR"/>
          </w:rPr>
          <w:t xml:space="preserve">Thu được tiền bản quyền từ các </w:t>
        </w:r>
      </w:ins>
      <w:ins w:id="19" w:author="Bang" w:date="2015-12-04T01:31:00Z">
        <w:r>
          <w:rPr>
            <w:rFonts w:ascii="Times New Roman" w:hAnsi="Times New Roman" w:cs="Times New Roman"/>
            <w:sz w:val="28"/>
            <w:szCs w:val="28"/>
            <w:lang w:val="fr-FR"/>
          </w:rPr>
          <w:t>từ những phần mềm thương mại có sử dụng nó</w:t>
        </w:r>
      </w:ins>
    </w:p>
    <w:p w:rsidR="00FF1194" w:rsidRPr="00D4629B" w:rsidRDefault="00FF1194" w:rsidP="007C3A52">
      <w:pPr>
        <w:rPr>
          <w:rFonts w:ascii="Times New Roman" w:hAnsi="Times New Roman" w:cs="Times New Roman"/>
          <w:sz w:val="28"/>
          <w:szCs w:val="28"/>
          <w:lang w:val="fr-FR"/>
        </w:rPr>
      </w:pPr>
      <w:r w:rsidRPr="00D4629B">
        <w:rPr>
          <w:rFonts w:ascii="Times New Roman" w:hAnsi="Times New Roman" w:cs="Times New Roman"/>
          <w:sz w:val="28"/>
          <w:szCs w:val="28"/>
          <w:lang w:val="fr-FR"/>
        </w:rPr>
        <w:t>_Vd: mysql.com và sleepycat.com</w:t>
      </w:r>
    </w:p>
    <w:p w:rsidR="00E44A78" w:rsidRPr="00D4629B" w:rsidRDefault="00E44A78" w:rsidP="007C3A52">
      <w:pPr>
        <w:rPr>
          <w:rFonts w:ascii="Times New Roman" w:hAnsi="Times New Roman" w:cs="Times New Roman"/>
          <w:sz w:val="28"/>
          <w:szCs w:val="28"/>
          <w:lang w:val="fr-FR"/>
        </w:rPr>
      </w:pPr>
    </w:p>
    <w:p w:rsidR="00E44A78" w:rsidRPr="00D4629B" w:rsidRDefault="00E44A78" w:rsidP="007C3A52">
      <w:pPr>
        <w:rPr>
          <w:rFonts w:ascii="Times New Roman" w:hAnsi="Times New Roman" w:cs="Times New Roman"/>
          <w:sz w:val="28"/>
          <w:szCs w:val="28"/>
          <w:lang w:val="fr-FR"/>
        </w:rPr>
      </w:pPr>
    </w:p>
    <w:p w:rsidR="00FF1194" w:rsidRPr="00D4629B" w:rsidRDefault="00FF1194" w:rsidP="00FF1194">
      <w:pPr>
        <w:pStyle w:val="ListParagraph"/>
        <w:numPr>
          <w:ilvl w:val="0"/>
          <w:numId w:val="1"/>
        </w:numPr>
        <w:rPr>
          <w:rFonts w:ascii="Times New Roman" w:hAnsi="Times New Roman" w:cs="Times New Roman"/>
          <w:b/>
          <w:sz w:val="28"/>
          <w:szCs w:val="28"/>
          <w:lang w:val="fr-FR"/>
        </w:rPr>
      </w:pPr>
      <w:r w:rsidRPr="00D4629B">
        <w:rPr>
          <w:rFonts w:ascii="Times New Roman" w:hAnsi="Times New Roman" w:cs="Times New Roman"/>
          <w:b/>
          <w:sz w:val="28"/>
          <w:szCs w:val="28"/>
          <w:lang w:val="fr-FR"/>
        </w:rPr>
        <w:lastRenderedPageBreak/>
        <w:t>Đóng góp</w:t>
      </w:r>
    </w:p>
    <w:p w:rsidR="008C2468" w:rsidRDefault="00D4629B" w:rsidP="00F86E16">
      <w:pPr>
        <w:rPr>
          <w:rFonts w:ascii="Times New Roman" w:hAnsi="Times New Roman" w:cs="Times New Roman"/>
          <w:sz w:val="28"/>
          <w:szCs w:val="28"/>
          <w:lang w:val="fr-FR"/>
        </w:rPr>
      </w:pPr>
      <w:r>
        <w:rPr>
          <w:rFonts w:ascii="Times New Roman" w:hAnsi="Times New Roman" w:cs="Times New Roman"/>
          <w:sz w:val="28"/>
          <w:szCs w:val="28"/>
          <w:lang w:val="fr-FR"/>
        </w:rPr>
        <w:t xml:space="preserve">_ Bạn sử dụng 1 chương trình ( phần mềm ) mã nguồn mở và được yêu cầu </w:t>
      </w:r>
      <w:r w:rsidR="00E54E01">
        <w:rPr>
          <w:rFonts w:ascii="Times New Roman" w:hAnsi="Times New Roman" w:cs="Times New Roman"/>
          <w:sz w:val="28"/>
          <w:szCs w:val="28"/>
          <w:lang w:val="fr-FR"/>
        </w:rPr>
        <w:t>đóng góp để có thể phát triển thêm.</w:t>
      </w:r>
    </w:p>
    <w:p w:rsidR="00E54E01" w:rsidRPr="00D4629B" w:rsidRDefault="00E54E01" w:rsidP="00F86E16">
      <w:pPr>
        <w:rPr>
          <w:rFonts w:ascii="Times New Roman" w:hAnsi="Times New Roman" w:cs="Times New Roman"/>
          <w:sz w:val="28"/>
          <w:szCs w:val="28"/>
          <w:lang w:val="fr-FR"/>
        </w:rPr>
      </w:pPr>
      <w:r>
        <w:rPr>
          <w:rFonts w:ascii="Times New Roman" w:hAnsi="Times New Roman" w:cs="Times New Roman"/>
          <w:sz w:val="28"/>
          <w:szCs w:val="28"/>
          <w:lang w:val="fr-FR"/>
        </w:rPr>
        <w:t>_ Tuỳ lòng hảo tâm có thể đóng góp ít hoặc nhiều hoặc không đóng góp.</w:t>
      </w:r>
    </w:p>
    <w:p w:rsidR="008424A8" w:rsidRPr="00D4629B" w:rsidRDefault="008424A8"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II.Thuê lâu dài</w:t>
      </w:r>
    </w:p>
    <w:p w:rsidR="00000FB8" w:rsidRPr="00D4629B" w:rsidRDefault="008424A8"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_Nế</w:t>
      </w:r>
      <w:r w:rsidR="00000FB8" w:rsidRPr="00D4629B">
        <w:rPr>
          <w:rFonts w:ascii="Times New Roman" w:hAnsi="Times New Roman" w:cs="Times New Roman"/>
          <w:sz w:val="28"/>
          <w:szCs w:val="28"/>
          <w:lang w:val="fr-FR"/>
        </w:rPr>
        <w:t>u bạn đang quản lý lập trình viên trên một dự án mã nguồn mở thì nên giữ nhóm lập trình đó ít nhất là một vài năm vì họ có kỹ năng và chuyên môn.</w:t>
      </w:r>
    </w:p>
    <w:p w:rsidR="00000FB8" w:rsidRPr="00D4629B" w:rsidRDefault="00000FB8"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w:t>
      </w:r>
      <w:r w:rsidR="00D4629B">
        <w:rPr>
          <w:rFonts w:ascii="Times New Roman" w:hAnsi="Times New Roman" w:cs="Times New Roman"/>
          <w:sz w:val="28"/>
          <w:szCs w:val="28"/>
          <w:lang w:val="fr-FR"/>
        </w:rPr>
        <w:t>Tiết kiệm được thời gian đ</w:t>
      </w:r>
      <w:r w:rsidRPr="00D4629B">
        <w:rPr>
          <w:rFonts w:ascii="Times New Roman" w:hAnsi="Times New Roman" w:cs="Times New Roman"/>
          <w:sz w:val="28"/>
          <w:szCs w:val="28"/>
          <w:lang w:val="fr-FR"/>
        </w:rPr>
        <w:t>ào tạo người mới thông qua một chương trình phả</w:t>
      </w:r>
      <w:r w:rsidR="007407B1" w:rsidRPr="00D4629B">
        <w:rPr>
          <w:rFonts w:ascii="Times New Roman" w:hAnsi="Times New Roman" w:cs="Times New Roman"/>
          <w:sz w:val="28"/>
          <w:szCs w:val="28"/>
          <w:lang w:val="fr-FR"/>
        </w:rPr>
        <w:t>i giám sát. Người mới cần phải được tiếp xúc trực tiếp với cộng đồng phát triển</w:t>
      </w:r>
      <w:r w:rsidR="00D54D40" w:rsidRPr="00D4629B">
        <w:rPr>
          <w:rFonts w:ascii="Times New Roman" w:hAnsi="Times New Roman" w:cs="Times New Roman"/>
          <w:sz w:val="28"/>
          <w:szCs w:val="28"/>
          <w:lang w:val="fr-FR"/>
        </w:rPr>
        <w:t>.</w:t>
      </w:r>
    </w:p>
    <w:p w:rsidR="008C2468" w:rsidRPr="00D4629B" w:rsidRDefault="008C2468" w:rsidP="00F86E16">
      <w:pPr>
        <w:rPr>
          <w:rFonts w:ascii="Times New Roman" w:hAnsi="Times New Roman" w:cs="Times New Roman"/>
          <w:sz w:val="28"/>
          <w:szCs w:val="28"/>
          <w:lang w:val="fr-FR"/>
        </w:rPr>
      </w:pPr>
    </w:p>
    <w:p w:rsidR="00D54D40" w:rsidRPr="00D4629B" w:rsidRDefault="00D54D40"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III.Xuất hiện nhiều hơn một</w:t>
      </w:r>
    </w:p>
    <w:p w:rsidR="00400578" w:rsidRPr="00D4629B" w:rsidRDefault="00400578" w:rsidP="00F86E16">
      <w:pPr>
        <w:rPr>
          <w:rFonts w:ascii="Times New Roman" w:hAnsi="Times New Roman" w:cs="Times New Roman"/>
          <w:sz w:val="28"/>
          <w:szCs w:val="28"/>
          <w:lang w:val="fr-FR"/>
        </w:rPr>
      </w:pPr>
      <w:r w:rsidRPr="00D4629B">
        <w:rPr>
          <w:rFonts w:ascii="Times New Roman" w:hAnsi="Times New Roman" w:cs="Times New Roman"/>
          <w:b/>
          <w:sz w:val="28"/>
          <w:szCs w:val="28"/>
          <w:u w:val="single"/>
          <w:lang w:val="fr-FR"/>
        </w:rPr>
        <w:t>_</w:t>
      </w:r>
      <w:r w:rsidR="00E44A78" w:rsidRPr="00D4629B">
        <w:rPr>
          <w:rFonts w:ascii="Times New Roman" w:hAnsi="Times New Roman" w:cs="Times New Roman"/>
          <w:sz w:val="28"/>
          <w:szCs w:val="28"/>
          <w:lang w:val="fr-FR"/>
        </w:rPr>
        <w:t>Nhà</w:t>
      </w:r>
      <w:r w:rsidRPr="00D4629B">
        <w:rPr>
          <w:rFonts w:ascii="Times New Roman" w:hAnsi="Times New Roman" w:cs="Times New Roman"/>
          <w:sz w:val="28"/>
          <w:szCs w:val="28"/>
          <w:lang w:val="fr-FR"/>
        </w:rPr>
        <w:t xml:space="preserve"> phát triển</w:t>
      </w:r>
      <w:r w:rsidR="00E44A78" w:rsidRPr="00D4629B">
        <w:rPr>
          <w:rFonts w:ascii="Times New Roman" w:hAnsi="Times New Roman" w:cs="Times New Roman"/>
          <w:sz w:val="28"/>
          <w:szCs w:val="28"/>
          <w:lang w:val="fr-FR"/>
        </w:rPr>
        <w:t xml:space="preserve"> nên</w:t>
      </w:r>
      <w:r w:rsidRPr="00D4629B">
        <w:rPr>
          <w:rFonts w:ascii="Times New Roman" w:hAnsi="Times New Roman" w:cs="Times New Roman"/>
          <w:sz w:val="28"/>
          <w:szCs w:val="28"/>
          <w:lang w:val="fr-FR"/>
        </w:rPr>
        <w:t xml:space="preserve"> </w:t>
      </w:r>
      <w:r w:rsidR="00E44A78" w:rsidRPr="00D4629B">
        <w:rPr>
          <w:rFonts w:ascii="Times New Roman" w:hAnsi="Times New Roman" w:cs="Times New Roman"/>
          <w:sz w:val="28"/>
          <w:szCs w:val="28"/>
          <w:lang w:val="fr-FR"/>
        </w:rPr>
        <w:t xml:space="preserve">cố gắng xuất hiện ở </w:t>
      </w:r>
      <w:r w:rsidRPr="00D4629B">
        <w:rPr>
          <w:rFonts w:ascii="Times New Roman" w:hAnsi="Times New Roman" w:cs="Times New Roman"/>
          <w:sz w:val="28"/>
          <w:szCs w:val="28"/>
          <w:lang w:val="fr-FR"/>
        </w:rPr>
        <w:t>các diễn đàn</w:t>
      </w:r>
      <w:r w:rsidR="00E44A78" w:rsidRPr="00D4629B">
        <w:rPr>
          <w:rFonts w:ascii="Times New Roman" w:hAnsi="Times New Roman" w:cs="Times New Roman"/>
          <w:sz w:val="28"/>
          <w:szCs w:val="28"/>
          <w:lang w:val="fr-FR"/>
        </w:rPr>
        <w:t xml:space="preserve"> trực tuyến</w:t>
      </w:r>
      <w:r w:rsidRPr="00D4629B">
        <w:rPr>
          <w:rFonts w:ascii="Times New Roman" w:hAnsi="Times New Roman" w:cs="Times New Roman"/>
          <w:sz w:val="28"/>
          <w:szCs w:val="28"/>
          <w:lang w:val="fr-FR"/>
        </w:rPr>
        <w:t xml:space="preserve"> của dự</w:t>
      </w:r>
      <w:r w:rsidR="00E44A78" w:rsidRPr="00D4629B">
        <w:rPr>
          <w:rFonts w:ascii="Times New Roman" w:hAnsi="Times New Roman" w:cs="Times New Roman"/>
          <w:sz w:val="28"/>
          <w:szCs w:val="28"/>
          <w:lang w:val="fr-FR"/>
        </w:rPr>
        <w:t xml:space="preserve"> án mà mình tham gia, chứ không phải đơn thuần chỉ là 1 công ty.</w:t>
      </w:r>
    </w:p>
    <w:p w:rsidR="00E44A78" w:rsidRPr="00D4629B" w:rsidRDefault="00E44A78"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w:t>
      </w:r>
      <w:r w:rsidR="005F7D0A" w:rsidRPr="00D4629B">
        <w:rPr>
          <w:rFonts w:ascii="Times New Roman" w:hAnsi="Times New Roman" w:cs="Times New Roman"/>
          <w:sz w:val="28"/>
          <w:szCs w:val="28"/>
          <w:lang w:val="fr-FR"/>
        </w:rPr>
        <w:t>T</w:t>
      </w:r>
      <w:r w:rsidR="00D8664B" w:rsidRPr="00D4629B">
        <w:rPr>
          <w:rFonts w:ascii="Times New Roman" w:hAnsi="Times New Roman" w:cs="Times New Roman"/>
          <w:sz w:val="28"/>
          <w:szCs w:val="28"/>
          <w:lang w:val="fr-FR"/>
        </w:rPr>
        <w:t>rán</w:t>
      </w:r>
      <w:r w:rsidRPr="00D4629B">
        <w:rPr>
          <w:rFonts w:ascii="Times New Roman" w:hAnsi="Times New Roman" w:cs="Times New Roman"/>
          <w:sz w:val="28"/>
          <w:szCs w:val="28"/>
          <w:lang w:val="fr-FR"/>
        </w:rPr>
        <w:t xml:space="preserve">h sự chú ý từ phe đối lập. </w:t>
      </w:r>
    </w:p>
    <w:p w:rsidR="003159C2" w:rsidRPr="00D4629B" w:rsidRDefault="003159C2" w:rsidP="00F86E16">
      <w:pPr>
        <w:rPr>
          <w:rFonts w:ascii="Times New Roman" w:hAnsi="Times New Roman" w:cs="Times New Roman"/>
          <w:sz w:val="28"/>
          <w:szCs w:val="28"/>
          <w:lang w:val="fr-FR"/>
        </w:rPr>
      </w:pPr>
    </w:p>
    <w:p w:rsidR="003159C2" w:rsidRPr="00D4629B" w:rsidRDefault="003159C2" w:rsidP="00F86E16">
      <w:pPr>
        <w:rPr>
          <w:rFonts w:ascii="Times New Roman" w:hAnsi="Times New Roman" w:cs="Times New Roman"/>
          <w:b/>
          <w:sz w:val="40"/>
          <w:szCs w:val="40"/>
          <w:u w:val="single"/>
          <w:lang w:val="fr-FR"/>
        </w:rPr>
      </w:pPr>
    </w:p>
    <w:p w:rsidR="003159C2" w:rsidRPr="00D4629B" w:rsidRDefault="003159C2"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IV.</w:t>
      </w:r>
      <w:r w:rsidR="001B3E49" w:rsidRPr="00D4629B">
        <w:rPr>
          <w:rFonts w:ascii="Times New Roman" w:hAnsi="Times New Roman" w:cs="Times New Roman"/>
          <w:b/>
          <w:sz w:val="40"/>
          <w:szCs w:val="40"/>
          <w:u w:val="single"/>
          <w:lang w:val="fr-FR"/>
        </w:rPr>
        <w:t>Giải quyết mong muốn của bạn</w:t>
      </w:r>
    </w:p>
    <w:p w:rsidR="003159C2" w:rsidRPr="00D4629B" w:rsidRDefault="003159C2"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_Nói về các mục tiêu dự án của bạn nhưng không ảnh hưởng tới các bí mật kinh doanh.</w:t>
      </w:r>
      <w:r w:rsidR="00D8664B" w:rsidRPr="00D4629B">
        <w:rPr>
          <w:rFonts w:ascii="Times New Roman" w:hAnsi="Times New Roman" w:cs="Times New Roman"/>
          <w:sz w:val="28"/>
          <w:szCs w:val="28"/>
          <w:lang w:val="fr-FR"/>
        </w:rPr>
        <w:t xml:space="preserve"> Nếu khách hàng muốn có thêm một tính năng nào đó trong dự án thì có thể gửi thư cho bạn. Hoặc nếu khách hàng muốn giữ kín danh tiếng thì có thể gửi thư mà không cần ghi địa chỉ</w:t>
      </w:r>
      <w:r w:rsidR="00865981" w:rsidRPr="00D4629B">
        <w:rPr>
          <w:rFonts w:ascii="Times New Roman" w:hAnsi="Times New Roman" w:cs="Times New Roman"/>
          <w:sz w:val="28"/>
          <w:szCs w:val="28"/>
          <w:lang w:val="fr-FR"/>
        </w:rPr>
        <w:t>.</w:t>
      </w:r>
    </w:p>
    <w:p w:rsidR="00865981" w:rsidRPr="00D4629B" w:rsidRDefault="00865981" w:rsidP="00F86E16">
      <w:pPr>
        <w:rPr>
          <w:rFonts w:ascii="Times New Roman" w:hAnsi="Times New Roman" w:cs="Times New Roman"/>
          <w:sz w:val="28"/>
          <w:szCs w:val="28"/>
          <w:lang w:val="fr-FR"/>
        </w:rPr>
      </w:pPr>
    </w:p>
    <w:p w:rsidR="008C2468" w:rsidRPr="00D4629B" w:rsidRDefault="008C2468" w:rsidP="00F86E16">
      <w:pPr>
        <w:rPr>
          <w:rFonts w:ascii="Times New Roman" w:hAnsi="Times New Roman" w:cs="Times New Roman"/>
          <w:sz w:val="28"/>
          <w:szCs w:val="28"/>
          <w:lang w:val="fr-FR"/>
        </w:rPr>
      </w:pPr>
    </w:p>
    <w:p w:rsidR="003159C2" w:rsidRPr="00D4629B" w:rsidRDefault="003159C2"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V.Tiền không thể mua được tình yêu</w:t>
      </w:r>
    </w:p>
    <w:p w:rsidR="00783F8C" w:rsidRPr="00D4629B" w:rsidRDefault="00783F8C"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_Nếu bạn trả tiền cho người phát triển dự án thì cần xác định những</w:t>
      </w:r>
      <w:r w:rsidR="004C37B3" w:rsidRPr="00D4629B">
        <w:rPr>
          <w:rFonts w:ascii="Times New Roman" w:hAnsi="Times New Roman" w:cs="Times New Roman"/>
          <w:sz w:val="28"/>
          <w:szCs w:val="28"/>
          <w:lang w:val="fr-FR"/>
        </w:rPr>
        <w:t xml:space="preserve"> thứ</w:t>
      </w:r>
      <w:r w:rsidRPr="00D4629B">
        <w:rPr>
          <w:rFonts w:ascii="Times New Roman" w:hAnsi="Times New Roman" w:cs="Times New Roman"/>
          <w:sz w:val="28"/>
          <w:szCs w:val="28"/>
          <w:lang w:val="fr-FR"/>
        </w:rPr>
        <w:t xml:space="preserve"> tiền có mua hoặc không mua được. </w:t>
      </w:r>
    </w:p>
    <w:p w:rsidR="008C2468" w:rsidRPr="00D4629B" w:rsidRDefault="008C2468" w:rsidP="00F86E16">
      <w:pPr>
        <w:rPr>
          <w:rFonts w:ascii="Times New Roman" w:hAnsi="Times New Roman" w:cs="Times New Roman"/>
          <w:sz w:val="28"/>
          <w:szCs w:val="28"/>
          <w:lang w:val="fr-FR"/>
        </w:rPr>
      </w:pPr>
    </w:p>
    <w:p w:rsidR="008C2468" w:rsidRPr="00D4629B" w:rsidRDefault="008C2468" w:rsidP="00F86E16">
      <w:pPr>
        <w:rPr>
          <w:rFonts w:ascii="Times New Roman" w:hAnsi="Times New Roman" w:cs="Times New Roman"/>
          <w:b/>
          <w:sz w:val="40"/>
          <w:szCs w:val="40"/>
          <w:u w:val="single"/>
          <w:lang w:val="fr-FR"/>
        </w:rPr>
      </w:pPr>
    </w:p>
    <w:p w:rsidR="008C2468" w:rsidRPr="00D4629B" w:rsidRDefault="008C2468" w:rsidP="00F86E16">
      <w:pPr>
        <w:rPr>
          <w:rFonts w:ascii="Times New Roman" w:hAnsi="Times New Roman" w:cs="Times New Roman"/>
          <w:b/>
          <w:sz w:val="40"/>
          <w:szCs w:val="40"/>
          <w:u w:val="single"/>
          <w:lang w:val="fr-FR"/>
        </w:rPr>
      </w:pPr>
    </w:p>
    <w:p w:rsidR="008C2468" w:rsidRPr="00D4629B" w:rsidRDefault="00783F8C"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VI.Ký hợp đồng</w:t>
      </w:r>
    </w:p>
    <w:p w:rsidR="00783F8C" w:rsidRPr="00D4629B" w:rsidRDefault="00783F8C"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_Cần phả</w:t>
      </w:r>
      <w:r w:rsidR="00D14B89" w:rsidRPr="00D4629B">
        <w:rPr>
          <w:rFonts w:ascii="Times New Roman" w:hAnsi="Times New Roman" w:cs="Times New Roman"/>
          <w:sz w:val="28"/>
          <w:szCs w:val="28"/>
          <w:lang w:val="fr-FR"/>
        </w:rPr>
        <w:t>i được</w:t>
      </w:r>
      <w:r w:rsidRPr="00D4629B">
        <w:rPr>
          <w:rFonts w:ascii="Times New Roman" w:hAnsi="Times New Roman" w:cs="Times New Roman"/>
          <w:sz w:val="28"/>
          <w:szCs w:val="28"/>
          <w:lang w:val="fr-FR"/>
        </w:rPr>
        <w:t xml:space="preserve"> thực hiện cẩn thận trong các dự án phần mềm miễ</w:t>
      </w:r>
      <w:r w:rsidR="00D14B89" w:rsidRPr="00D4629B">
        <w:rPr>
          <w:rFonts w:ascii="Times New Roman" w:hAnsi="Times New Roman" w:cs="Times New Roman"/>
          <w:sz w:val="28"/>
          <w:szCs w:val="28"/>
          <w:lang w:val="fr-FR"/>
        </w:rPr>
        <w:t>n phí. Tốt nhất là công việc của nhà phát triển được chấp nhận bởi cộng đồng và phân phối hợ</w:t>
      </w:r>
      <w:r w:rsidR="008C335A" w:rsidRPr="00D4629B">
        <w:rPr>
          <w:rFonts w:ascii="Times New Roman" w:hAnsi="Times New Roman" w:cs="Times New Roman"/>
          <w:sz w:val="28"/>
          <w:szCs w:val="28"/>
          <w:lang w:val="fr-FR"/>
        </w:rPr>
        <w:t>p lí nó.</w:t>
      </w:r>
    </w:p>
    <w:p w:rsidR="008C2468" w:rsidRPr="00D4629B" w:rsidRDefault="008C2468" w:rsidP="00F86E16">
      <w:pPr>
        <w:rPr>
          <w:rFonts w:ascii="Times New Roman" w:hAnsi="Times New Roman" w:cs="Times New Roman"/>
          <w:sz w:val="28"/>
          <w:szCs w:val="28"/>
          <w:lang w:val="fr-FR"/>
        </w:rPr>
      </w:pPr>
    </w:p>
    <w:p w:rsidR="008C335A" w:rsidRPr="00D4629B" w:rsidRDefault="008C335A"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VII.Xem xét và chấp nhận thay đổi</w:t>
      </w:r>
    </w:p>
    <w:p w:rsidR="003357A1" w:rsidRPr="00D4629B" w:rsidRDefault="008C335A"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w:t>
      </w:r>
      <w:r w:rsidR="00AF52D4" w:rsidRPr="00D4629B">
        <w:rPr>
          <w:rFonts w:ascii="Times New Roman" w:hAnsi="Times New Roman" w:cs="Times New Roman"/>
          <w:sz w:val="28"/>
          <w:szCs w:val="28"/>
          <w:lang w:val="fr-FR"/>
        </w:rPr>
        <w:t>Cộng đồng rất quan trọng</w:t>
      </w:r>
      <w:r w:rsidRPr="00D4629B">
        <w:rPr>
          <w:rFonts w:ascii="Times New Roman" w:hAnsi="Times New Roman" w:cs="Times New Roman"/>
          <w:sz w:val="28"/>
          <w:szCs w:val="28"/>
          <w:lang w:val="fr-FR"/>
        </w:rPr>
        <w:t xml:space="preserve"> trọ</w:t>
      </w:r>
      <w:r w:rsidR="00AF52D4" w:rsidRPr="00D4629B">
        <w:rPr>
          <w:rFonts w:ascii="Times New Roman" w:hAnsi="Times New Roman" w:cs="Times New Roman"/>
          <w:sz w:val="28"/>
          <w:szCs w:val="28"/>
          <w:lang w:val="fr-FR"/>
        </w:rPr>
        <w:t>ng</w:t>
      </w:r>
      <w:r w:rsidRPr="00D4629B">
        <w:rPr>
          <w:rFonts w:ascii="Times New Roman" w:hAnsi="Times New Roman" w:cs="Times New Roman"/>
          <w:sz w:val="28"/>
          <w:szCs w:val="28"/>
          <w:lang w:val="fr-FR"/>
        </w:rPr>
        <w:t xml:space="preserve"> sự thành công củ</w:t>
      </w:r>
      <w:r w:rsidR="003357A1" w:rsidRPr="00D4629B">
        <w:rPr>
          <w:rFonts w:ascii="Times New Roman" w:hAnsi="Times New Roman" w:cs="Times New Roman"/>
          <w:sz w:val="28"/>
          <w:szCs w:val="28"/>
          <w:lang w:val="fr-FR"/>
        </w:rPr>
        <w:t xml:space="preserve">a </w:t>
      </w:r>
      <w:r w:rsidRPr="00D4629B">
        <w:rPr>
          <w:rFonts w:ascii="Times New Roman" w:hAnsi="Times New Roman" w:cs="Times New Roman"/>
          <w:sz w:val="28"/>
          <w:szCs w:val="28"/>
          <w:lang w:val="fr-FR"/>
        </w:rPr>
        <w:t>hợp đồng.</w:t>
      </w:r>
      <w:r w:rsidR="00AF52D4" w:rsidRPr="00D4629B">
        <w:rPr>
          <w:rFonts w:ascii="Times New Roman" w:hAnsi="Times New Roman" w:cs="Times New Roman"/>
          <w:sz w:val="28"/>
          <w:szCs w:val="28"/>
          <w:lang w:val="fr-FR"/>
        </w:rPr>
        <w:t xml:space="preserve"> Họ tham gia</w:t>
      </w:r>
      <w:r w:rsidR="00F8355A" w:rsidRPr="00D4629B">
        <w:rPr>
          <w:rFonts w:ascii="Times New Roman" w:hAnsi="Times New Roman" w:cs="Times New Roman"/>
          <w:sz w:val="28"/>
          <w:szCs w:val="28"/>
          <w:lang w:val="fr-FR"/>
        </w:rPr>
        <w:t xml:space="preserve"> quy trình</w:t>
      </w:r>
      <w:r w:rsidR="00AF52D4" w:rsidRPr="00D4629B">
        <w:rPr>
          <w:rFonts w:ascii="Times New Roman" w:hAnsi="Times New Roman" w:cs="Times New Roman"/>
          <w:sz w:val="28"/>
          <w:szCs w:val="28"/>
          <w:lang w:val="fr-FR"/>
        </w:rPr>
        <w:t xml:space="preserve"> thiết kế và xem lại </w:t>
      </w:r>
    </w:p>
    <w:p w:rsidR="008C2468" w:rsidRPr="00D4629B" w:rsidRDefault="008C2468" w:rsidP="00F86E16">
      <w:pPr>
        <w:rPr>
          <w:rFonts w:ascii="Times New Roman" w:hAnsi="Times New Roman" w:cs="Times New Roman"/>
          <w:sz w:val="28"/>
          <w:szCs w:val="28"/>
          <w:lang w:val="fr-FR"/>
        </w:rPr>
      </w:pPr>
    </w:p>
    <w:p w:rsidR="00F8355A" w:rsidRPr="00D4629B" w:rsidRDefault="003357A1"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lastRenderedPageBreak/>
        <w:t>VIII.Nghiên cứu điển hình- giao thức xác thực mật khẩu CVS</w:t>
      </w:r>
    </w:p>
    <w:p w:rsidR="001851E1" w:rsidRPr="00D4629B" w:rsidRDefault="00F8355A"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_CVS có nghĩa là Concurrent Versions System</w:t>
      </w:r>
      <w:r w:rsidR="001851E1" w:rsidRPr="00D4629B">
        <w:rPr>
          <w:rFonts w:ascii="Times New Roman" w:hAnsi="Times New Roman" w:cs="Times New Roman"/>
          <w:sz w:val="28"/>
          <w:szCs w:val="28"/>
          <w:lang w:val="fr-FR"/>
        </w:rPr>
        <w:t>, còn có tên gọi khác là Concurrent Versioning System.</w:t>
      </w:r>
      <w:r w:rsidRPr="00D4629B">
        <w:rPr>
          <w:rFonts w:ascii="Times New Roman" w:hAnsi="Times New Roman" w:cs="Times New Roman"/>
          <w:sz w:val="28"/>
          <w:szCs w:val="28"/>
          <w:lang w:val="fr-FR"/>
        </w:rPr>
        <w:t xml:space="preserve"> CVS là "hệ thống các phiên bản đồng thời". Đây là hệ thống quản lý các phiên bản phần mềm mã nguồn mở được đề xuất và phát triển bởi Dick Grune vào thập niên 1980.</w:t>
      </w:r>
    </w:p>
    <w:p w:rsidR="001851E1" w:rsidRPr="00D4629B" w:rsidRDefault="001851E1"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w:t>
      </w:r>
      <w:r w:rsidR="00F8355A" w:rsidRPr="00D4629B">
        <w:rPr>
          <w:rFonts w:ascii="Times New Roman" w:hAnsi="Times New Roman" w:cs="Times New Roman"/>
          <w:sz w:val="28"/>
          <w:szCs w:val="28"/>
          <w:lang w:val="fr-FR"/>
        </w:rPr>
        <w:t>CVS được dùng để theo vết tất cả các công việc và các thay đổi trong một tập hợp các tập tin. CVS cho phép nhiều lập trình viên và các thành viên khác trong một tổ phát triển phần mềm cộng tác vớ</w:t>
      </w:r>
      <w:r w:rsidRPr="00D4629B">
        <w:rPr>
          <w:rFonts w:ascii="Times New Roman" w:hAnsi="Times New Roman" w:cs="Times New Roman"/>
          <w:sz w:val="28"/>
          <w:szCs w:val="28"/>
          <w:lang w:val="fr-FR"/>
        </w:rPr>
        <w:t>i nhau.</w:t>
      </w:r>
    </w:p>
    <w:p w:rsidR="008C335A" w:rsidRPr="00D4629B" w:rsidRDefault="001851E1" w:rsidP="00F86E16">
      <w:pPr>
        <w:rPr>
          <w:rFonts w:ascii="Times New Roman" w:hAnsi="Times New Roman" w:cs="Times New Roman"/>
          <w:sz w:val="28"/>
          <w:szCs w:val="28"/>
          <w:lang w:val="fr-FR"/>
        </w:rPr>
      </w:pPr>
      <w:r w:rsidRPr="00D4629B">
        <w:rPr>
          <w:rFonts w:ascii="Times New Roman" w:hAnsi="Times New Roman" w:cs="Times New Roman"/>
          <w:sz w:val="28"/>
          <w:szCs w:val="28"/>
          <w:lang w:val="fr-FR"/>
        </w:rPr>
        <w:t>_</w:t>
      </w:r>
      <w:r w:rsidR="00F8355A" w:rsidRPr="00D4629B">
        <w:rPr>
          <w:rFonts w:ascii="Times New Roman" w:hAnsi="Times New Roman" w:cs="Times New Roman"/>
          <w:sz w:val="28"/>
          <w:szCs w:val="28"/>
          <w:lang w:val="fr-FR"/>
        </w:rPr>
        <w:t>CVS đã trở nên phổ biến trong thế giới phần mềm mã nguồn mở và được cấp phép bởi giấy phép công cộng GNU GPL.</w:t>
      </w:r>
    </w:p>
    <w:p w:rsidR="008C2468" w:rsidRPr="00D4629B" w:rsidRDefault="008C2468" w:rsidP="00F86E16">
      <w:pPr>
        <w:rPr>
          <w:rFonts w:ascii="Times New Roman" w:hAnsi="Times New Roman" w:cs="Times New Roman"/>
          <w:sz w:val="28"/>
          <w:szCs w:val="28"/>
          <w:lang w:val="fr-FR"/>
        </w:rPr>
      </w:pPr>
    </w:p>
    <w:p w:rsidR="001851E1" w:rsidRPr="00D4629B" w:rsidRDefault="001851E1" w:rsidP="00F86E1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 xml:space="preserve">IX.Tài trợ hoạt động không lập trình </w:t>
      </w:r>
    </w:p>
    <w:p w:rsidR="001851E1" w:rsidRPr="00D4629B" w:rsidRDefault="001851E1" w:rsidP="00F86E16">
      <w:pPr>
        <w:rPr>
          <w:rFonts w:ascii="Times New Roman" w:hAnsi="Times New Roman" w:cs="Times New Roman"/>
          <w:b/>
          <w:sz w:val="40"/>
          <w:szCs w:val="40"/>
          <w:u w:val="single"/>
          <w:lang w:val="fr-FR"/>
        </w:rPr>
      </w:pPr>
      <w:r w:rsidRPr="00D4629B">
        <w:rPr>
          <w:rFonts w:ascii="Times New Roman" w:hAnsi="Times New Roman" w:cs="Times New Roman"/>
          <w:sz w:val="28"/>
          <w:szCs w:val="28"/>
          <w:lang w:val="fr-FR"/>
        </w:rPr>
        <w:t>_Lập trình chỉ là 1 phần công việc trong dự án mã nguồn mở</w:t>
      </w:r>
      <w:r w:rsidR="00AA5F49" w:rsidRPr="00D4629B">
        <w:rPr>
          <w:rFonts w:ascii="Times New Roman" w:hAnsi="Times New Roman" w:cs="Times New Roman"/>
          <w:sz w:val="28"/>
          <w:szCs w:val="28"/>
          <w:lang w:val="fr-FR"/>
        </w:rPr>
        <w:br/>
      </w:r>
    </w:p>
    <w:p w:rsidR="008C335A" w:rsidRPr="00D4629B" w:rsidRDefault="008C335A" w:rsidP="00F86E16">
      <w:pPr>
        <w:rPr>
          <w:rFonts w:ascii="Times New Roman" w:hAnsi="Times New Roman" w:cs="Times New Roman"/>
          <w:sz w:val="28"/>
          <w:szCs w:val="28"/>
          <w:lang w:val="fr-FR"/>
        </w:rPr>
      </w:pPr>
    </w:p>
    <w:p w:rsidR="00AA5F49" w:rsidRPr="00D4629B" w:rsidRDefault="00AA5F49" w:rsidP="00AA5F49">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X.Đảm bảo chất lượng</w:t>
      </w:r>
    </w:p>
    <w:p w:rsidR="00137C6D" w:rsidRPr="00D4629B" w:rsidRDefault="00AA5F49" w:rsidP="00137C6D">
      <w:pPr>
        <w:rPr>
          <w:rFonts w:ascii="Times New Roman" w:hAnsi="Times New Roman" w:cs="Times New Roman"/>
          <w:sz w:val="28"/>
          <w:szCs w:val="28"/>
          <w:lang w:val="fr-FR"/>
        </w:rPr>
      </w:pPr>
      <w:r w:rsidRPr="00D4629B">
        <w:rPr>
          <w:rFonts w:ascii="Times New Roman" w:hAnsi="Times New Roman" w:cs="Times New Roman"/>
          <w:sz w:val="28"/>
          <w:szCs w:val="28"/>
          <w:lang w:val="fr-FR"/>
        </w:rPr>
        <w:t>_Trong phát triển phần mềm độc quyền,người phát triển phả</w:t>
      </w:r>
      <w:r w:rsidR="00B67677" w:rsidRPr="00D4629B">
        <w:rPr>
          <w:rFonts w:ascii="Times New Roman" w:hAnsi="Times New Roman" w:cs="Times New Roman"/>
          <w:sz w:val="28"/>
          <w:szCs w:val="28"/>
          <w:lang w:val="fr-FR"/>
        </w:rPr>
        <w:t>i sẽ săn lỗi để đảm bảm chất lượng.Tuy vậy đây là công việc theo dạng tình nguyện nên rất ít nhân lực để sửa lỗi bởi vì mọi người thường có xu hướng phát triển phần mềm hơn là sửa lỗi.</w:t>
      </w:r>
    </w:p>
    <w:p w:rsidR="00B67677" w:rsidRPr="00D4629B" w:rsidRDefault="00B67677" w:rsidP="00B67677">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XI.Tư vấn pháp lý và bảo vệ</w:t>
      </w:r>
    </w:p>
    <w:p w:rsidR="00B67677" w:rsidRPr="00D4629B" w:rsidRDefault="00B67677" w:rsidP="00B67677">
      <w:pPr>
        <w:rPr>
          <w:rFonts w:ascii="Times New Roman" w:hAnsi="Times New Roman" w:cs="Times New Roman"/>
          <w:b/>
          <w:sz w:val="40"/>
          <w:szCs w:val="40"/>
          <w:u w:val="single"/>
          <w:lang w:val="fr-FR"/>
        </w:rPr>
      </w:pPr>
    </w:p>
    <w:p w:rsidR="00B67677" w:rsidRPr="00D4629B" w:rsidRDefault="00B67677" w:rsidP="00137C6D">
      <w:pPr>
        <w:rPr>
          <w:rFonts w:ascii="Times New Roman" w:hAnsi="Times New Roman" w:cs="Times New Roman"/>
          <w:sz w:val="28"/>
          <w:szCs w:val="28"/>
          <w:lang w:val="fr-FR"/>
        </w:rPr>
      </w:pPr>
      <w:r w:rsidRPr="00D4629B">
        <w:rPr>
          <w:rFonts w:ascii="Times New Roman" w:hAnsi="Times New Roman" w:cs="Times New Roman"/>
          <w:sz w:val="28"/>
          <w:szCs w:val="28"/>
          <w:lang w:val="fr-FR"/>
        </w:rPr>
        <w:t>_Về mã nguồn mở,vì nó là phần mềm miễn phí nên nhà phát triển rất ít khi quan tâm đến vấn để bản quyền.Nhưng nếu công ty có 1 bộ phận pháp ly thì bạn nên kiểm soát bản quyền phần mềm của bạn để tranh xung đột tranh chấp.</w:t>
      </w:r>
    </w:p>
    <w:p w:rsidR="00B67677" w:rsidRPr="00D4629B" w:rsidRDefault="00B67677" w:rsidP="00B67677">
      <w:pPr>
        <w:rPr>
          <w:rFonts w:ascii="Times New Roman" w:hAnsi="Times New Roman" w:cs="Times New Roman"/>
          <w:b/>
          <w:sz w:val="40"/>
          <w:szCs w:val="40"/>
          <w:u w:val="single"/>
          <w:lang w:val="fr-FR"/>
        </w:rPr>
      </w:pPr>
    </w:p>
    <w:p w:rsidR="00B67677" w:rsidRPr="00D4629B" w:rsidRDefault="00B67677" w:rsidP="00B67677">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XII.Tài liệu và tính khả dụng</w:t>
      </w:r>
    </w:p>
    <w:p w:rsidR="00B67677" w:rsidRPr="00D4629B" w:rsidRDefault="00B67677" w:rsidP="00B67677">
      <w:pPr>
        <w:rPr>
          <w:rFonts w:ascii="Times New Roman" w:hAnsi="Times New Roman" w:cs="Times New Roman"/>
          <w:b/>
          <w:sz w:val="40"/>
          <w:szCs w:val="40"/>
          <w:u w:val="single"/>
          <w:lang w:val="fr-FR"/>
        </w:rPr>
      </w:pPr>
    </w:p>
    <w:p w:rsidR="00B67677" w:rsidRPr="00D4629B" w:rsidRDefault="00B67677" w:rsidP="00B67677">
      <w:pPr>
        <w:rPr>
          <w:rFonts w:ascii="Times New Roman" w:hAnsi="Times New Roman" w:cs="Times New Roman"/>
          <w:sz w:val="28"/>
          <w:szCs w:val="28"/>
          <w:lang w:val="fr-FR"/>
        </w:rPr>
      </w:pPr>
      <w:r w:rsidRPr="00D4629B">
        <w:rPr>
          <w:rFonts w:ascii="Times New Roman" w:hAnsi="Times New Roman" w:cs="Times New Roman"/>
          <w:sz w:val="28"/>
          <w:szCs w:val="28"/>
          <w:lang w:val="fr-FR"/>
        </w:rPr>
        <w:t>_Tài liệu và khả năng sử dụng cả những điểm yếu nổi tiếng trong các dự án mã nguồn mở.</w:t>
      </w:r>
      <w:r w:rsidRPr="00D4629B">
        <w:rPr>
          <w:rFonts w:ascii="Times New Roman" w:hAnsi="Times New Roman" w:cs="Times New Roman"/>
        </w:rPr>
        <w:t xml:space="preserve"> </w:t>
      </w:r>
      <w:r w:rsidRPr="00D4629B">
        <w:rPr>
          <w:rFonts w:ascii="Times New Roman" w:hAnsi="Times New Roman" w:cs="Times New Roman"/>
          <w:sz w:val="28"/>
          <w:szCs w:val="28"/>
          <w:lang w:val="fr-FR"/>
        </w:rPr>
        <w:t>Nhất là trong trường hợp các tài liệu  giữa phần mềm miễn phí và độc quyền là thường xuyên.</w:t>
      </w:r>
      <w:r w:rsidRPr="00D4629B">
        <w:rPr>
          <w:rFonts w:ascii="Times New Roman" w:hAnsi="Times New Roman" w:cs="Times New Roman"/>
        </w:rPr>
        <w:t xml:space="preserve"> </w:t>
      </w:r>
      <w:r w:rsidRPr="00D4629B">
        <w:rPr>
          <w:rFonts w:ascii="Times New Roman" w:hAnsi="Times New Roman" w:cs="Times New Roman"/>
          <w:sz w:val="28"/>
          <w:szCs w:val="28"/>
          <w:lang w:val="fr-FR"/>
        </w:rPr>
        <w:t>Nếu tổ chức của bạn muốn giúp lấp những khoảng trống cho một dự án, có lẽ là điều tốt nhất có thể làm là thuê những người bên ngoài.Nhưng nó sẽ không hiểu quả lắm vì 2 lý do,một là người phát triển đó không đi từ giai đoạn đầu của dự án nên khó nắm bắt,hai là vì họ không phải người phát triển phần mềm đó thường xuyên nó khó tương tác với với  các nhà phát triển của công ty.</w:t>
      </w:r>
    </w:p>
    <w:p w:rsidR="00D54A66" w:rsidRPr="00D4629B" w:rsidRDefault="00D54A66" w:rsidP="00B67677">
      <w:pPr>
        <w:rPr>
          <w:rFonts w:ascii="Times New Roman" w:hAnsi="Times New Roman" w:cs="Times New Roman"/>
          <w:sz w:val="28"/>
          <w:szCs w:val="28"/>
          <w:lang w:val="fr-FR"/>
        </w:rPr>
      </w:pPr>
    </w:p>
    <w:p w:rsidR="00D54A66" w:rsidRPr="00D4629B" w:rsidRDefault="00D54A66" w:rsidP="00D54A66">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lastRenderedPageBreak/>
        <w:t>XII</w:t>
      </w:r>
      <w:r w:rsidR="00D4629B" w:rsidRPr="00D4629B">
        <w:rPr>
          <w:rFonts w:ascii="Times New Roman" w:hAnsi="Times New Roman" w:cs="Times New Roman"/>
          <w:b/>
          <w:sz w:val="40"/>
          <w:szCs w:val="40"/>
          <w:u w:val="single"/>
          <w:lang w:val="fr-FR"/>
        </w:rPr>
        <w:t>I</w:t>
      </w:r>
      <w:r w:rsidRPr="00D4629B">
        <w:rPr>
          <w:rFonts w:ascii="Times New Roman" w:hAnsi="Times New Roman" w:cs="Times New Roman"/>
          <w:b/>
          <w:sz w:val="40"/>
          <w:szCs w:val="40"/>
          <w:u w:val="single"/>
          <w:lang w:val="fr-FR"/>
        </w:rPr>
        <w:t>.Cung cấ</w:t>
      </w:r>
      <w:r w:rsidR="00D4629B" w:rsidRPr="00D4629B">
        <w:rPr>
          <w:rFonts w:ascii="Times New Roman" w:hAnsi="Times New Roman" w:cs="Times New Roman"/>
          <w:b/>
          <w:sz w:val="40"/>
          <w:szCs w:val="40"/>
          <w:u w:val="single"/>
          <w:lang w:val="fr-FR"/>
        </w:rPr>
        <w:t>p kho lưu</w:t>
      </w:r>
      <w:r w:rsidRPr="00D4629B">
        <w:rPr>
          <w:rFonts w:ascii="Times New Roman" w:hAnsi="Times New Roman" w:cs="Times New Roman"/>
          <w:b/>
          <w:sz w:val="40"/>
          <w:szCs w:val="40"/>
          <w:u w:val="single"/>
          <w:lang w:val="fr-FR"/>
        </w:rPr>
        <w:t xml:space="preserve"> trữ và băng thông</w:t>
      </w:r>
    </w:p>
    <w:p w:rsidR="00D3619B" w:rsidRPr="00D4629B" w:rsidRDefault="00D3619B" w:rsidP="00D54A66">
      <w:pPr>
        <w:rPr>
          <w:rFonts w:ascii="Times New Roman" w:hAnsi="Times New Roman" w:cs="Times New Roman"/>
          <w:b/>
          <w:sz w:val="40"/>
          <w:szCs w:val="40"/>
          <w:u w:val="single"/>
          <w:lang w:val="fr-FR"/>
        </w:rPr>
      </w:pPr>
    </w:p>
    <w:p w:rsidR="00D54A66" w:rsidRPr="00D4629B" w:rsidRDefault="00D54A66" w:rsidP="00D54A66">
      <w:pPr>
        <w:rPr>
          <w:rFonts w:ascii="Times New Roman" w:hAnsi="Times New Roman" w:cs="Times New Roman"/>
          <w:sz w:val="28"/>
          <w:szCs w:val="28"/>
          <w:lang w:val="fr-FR"/>
        </w:rPr>
      </w:pPr>
      <w:r w:rsidRPr="00D4629B">
        <w:rPr>
          <w:rFonts w:ascii="Times New Roman" w:hAnsi="Times New Roman" w:cs="Times New Roman"/>
          <w:sz w:val="28"/>
          <w:szCs w:val="28"/>
          <w:lang w:val="fr-FR"/>
        </w:rPr>
        <w:t>_Công ty cung cấp hosting. Nếu bạn thiết lập lưu trữ để địa chỉ web của dự án đang được bạn thực hiện trên tên miền của công ty</w:t>
      </w:r>
    </w:p>
    <w:p w:rsidR="00D3619B" w:rsidRPr="00D4629B" w:rsidRDefault="00D3619B" w:rsidP="00D54A66">
      <w:pPr>
        <w:rPr>
          <w:rFonts w:ascii="Times New Roman" w:hAnsi="Times New Roman" w:cs="Times New Roman"/>
          <w:sz w:val="28"/>
          <w:szCs w:val="28"/>
          <w:lang w:val="fr-FR"/>
        </w:rPr>
      </w:pPr>
    </w:p>
    <w:p w:rsidR="00D3619B" w:rsidRPr="00D4629B" w:rsidRDefault="00D4629B" w:rsidP="00D3619B">
      <w:pPr>
        <w:rPr>
          <w:rFonts w:ascii="Times New Roman" w:hAnsi="Times New Roman" w:cs="Times New Roman"/>
          <w:b/>
          <w:sz w:val="40"/>
          <w:szCs w:val="40"/>
          <w:u w:val="single"/>
          <w:lang w:val="fr-FR"/>
        </w:rPr>
      </w:pPr>
      <w:r w:rsidRPr="00D4629B">
        <w:rPr>
          <w:rFonts w:ascii="Times New Roman" w:hAnsi="Times New Roman" w:cs="Times New Roman"/>
          <w:b/>
          <w:sz w:val="40"/>
          <w:szCs w:val="40"/>
          <w:u w:val="single"/>
          <w:lang w:val="fr-FR"/>
        </w:rPr>
        <w:t>I</w:t>
      </w:r>
      <w:r w:rsidR="00D3619B" w:rsidRPr="00D4629B">
        <w:rPr>
          <w:rFonts w:ascii="Times New Roman" w:hAnsi="Times New Roman" w:cs="Times New Roman"/>
          <w:b/>
          <w:sz w:val="40"/>
          <w:szCs w:val="40"/>
          <w:u w:val="single"/>
          <w:lang w:val="fr-FR"/>
        </w:rPr>
        <w:t>X.Marketing</w:t>
      </w:r>
    </w:p>
    <w:p w:rsidR="00D3619B" w:rsidRPr="00D4629B" w:rsidRDefault="00D3619B" w:rsidP="00D3619B">
      <w:pPr>
        <w:rPr>
          <w:rFonts w:ascii="Times New Roman" w:hAnsi="Times New Roman" w:cs="Times New Roman"/>
          <w:b/>
          <w:sz w:val="40"/>
          <w:szCs w:val="40"/>
          <w:u w:val="single"/>
          <w:lang w:val="fr-FR"/>
        </w:rPr>
      </w:pPr>
    </w:p>
    <w:p w:rsidR="00D3619B" w:rsidRPr="00D4629B" w:rsidRDefault="00D3619B" w:rsidP="00D3619B">
      <w:pPr>
        <w:rPr>
          <w:rFonts w:ascii="Times New Roman" w:hAnsi="Times New Roman" w:cs="Times New Roman"/>
          <w:sz w:val="28"/>
          <w:szCs w:val="28"/>
          <w:lang w:val="fr-FR"/>
        </w:rPr>
      </w:pPr>
      <w:r w:rsidRPr="00D4629B">
        <w:rPr>
          <w:rFonts w:ascii="Times New Roman" w:hAnsi="Times New Roman" w:cs="Times New Roman"/>
          <w:sz w:val="28"/>
          <w:szCs w:val="28"/>
          <w:lang w:val="fr-FR"/>
        </w:rPr>
        <w:t>_ Bất kỳ công ty liên quan đến phần mềm miễn phí cuối cùng sẽ tìm thấy chính nó xem xét làm thế nào để tiếp thị bản thân,</w:t>
      </w:r>
    </w:p>
    <w:p w:rsidR="00D3619B" w:rsidRPr="00D4629B" w:rsidRDefault="00D3619B" w:rsidP="00D3619B">
      <w:pPr>
        <w:rPr>
          <w:rFonts w:ascii="Times New Roman" w:hAnsi="Times New Roman" w:cs="Times New Roman"/>
          <w:sz w:val="28"/>
          <w:szCs w:val="28"/>
          <w:lang w:val="fr-FR"/>
        </w:rPr>
      </w:pPr>
      <w:r w:rsidRPr="00D4629B">
        <w:rPr>
          <w:rFonts w:ascii="Times New Roman" w:hAnsi="Times New Roman" w:cs="Times New Roman"/>
          <w:sz w:val="28"/>
          <w:szCs w:val="28"/>
          <w:lang w:val="fr-FR"/>
        </w:rPr>
        <w:t>phần mềm, hoặc mối quan hệ của họ vào phần mềm để thu lợi nhận và quảng bá cho mình.Đo là xu thế tất yếu của thị trường dù cho là trong thị trường mã nguồn mở.</w:t>
      </w:r>
    </w:p>
    <w:p w:rsidR="00D4629B" w:rsidRDefault="00D4629B" w:rsidP="00D3619B">
      <w:pPr>
        <w:rPr>
          <w:rFonts w:ascii="Times New Roman" w:hAnsi="Times New Roman" w:cs="Times New Roman"/>
          <w:sz w:val="28"/>
          <w:szCs w:val="28"/>
          <w:lang w:val="fr-FR"/>
        </w:rPr>
      </w:pPr>
    </w:p>
    <w:p w:rsidR="00E54E01" w:rsidRPr="00E54E01" w:rsidRDefault="00E54E01" w:rsidP="00D3619B">
      <w:pPr>
        <w:rPr>
          <w:rFonts w:ascii="Times New Roman" w:hAnsi="Times New Roman" w:cs="Times New Roman"/>
          <w:b/>
          <w:sz w:val="40"/>
          <w:szCs w:val="28"/>
          <w:u w:val="single"/>
          <w:lang w:val="fr-FR"/>
        </w:rPr>
      </w:pPr>
      <w:r w:rsidRPr="00E54E01">
        <w:rPr>
          <w:rFonts w:ascii="Times New Roman" w:hAnsi="Times New Roman" w:cs="Times New Roman"/>
          <w:b/>
          <w:sz w:val="40"/>
          <w:szCs w:val="28"/>
          <w:u w:val="single"/>
          <w:lang w:val="fr-FR"/>
        </w:rPr>
        <w:t>X. Hãy nhớ là bạn luôn bị theo dõi</w:t>
      </w:r>
    </w:p>
    <w:p w:rsidR="00E54E01" w:rsidRDefault="00E54E01" w:rsidP="00D3619B">
      <w:pPr>
        <w:rPr>
          <w:rFonts w:ascii="Times New Roman" w:hAnsi="Times New Roman" w:cs="Times New Roman"/>
          <w:sz w:val="28"/>
          <w:szCs w:val="28"/>
          <w:lang w:val="fr-FR"/>
        </w:rPr>
      </w:pPr>
    </w:p>
    <w:p w:rsidR="00E54E01" w:rsidRDefault="00E54E01" w:rsidP="00D3619B">
      <w:pPr>
        <w:rPr>
          <w:rFonts w:ascii="Times New Roman" w:hAnsi="Times New Roman" w:cs="Times New Roman"/>
          <w:sz w:val="28"/>
          <w:szCs w:val="28"/>
          <w:lang w:val="fr-FR"/>
        </w:rPr>
      </w:pPr>
      <w:r>
        <w:rPr>
          <w:rFonts w:ascii="Times New Roman" w:hAnsi="Times New Roman" w:cs="Times New Roman"/>
          <w:sz w:val="28"/>
          <w:szCs w:val="28"/>
          <w:lang w:val="fr-FR"/>
        </w:rPr>
        <w:t>_  Giữ niềm tin của các cộng đồng phát triển bên cạnh bạn, điều này rất quan trọng.</w:t>
      </w:r>
    </w:p>
    <w:p w:rsidR="00E54E01" w:rsidRDefault="00E54E01" w:rsidP="00D3619B">
      <w:pPr>
        <w:rPr>
          <w:rFonts w:ascii="Times New Roman" w:hAnsi="Times New Roman" w:cs="Times New Roman"/>
          <w:sz w:val="28"/>
          <w:szCs w:val="28"/>
          <w:lang w:val="fr-FR"/>
        </w:rPr>
      </w:pPr>
      <w:r>
        <w:rPr>
          <w:rFonts w:ascii="Times New Roman" w:hAnsi="Times New Roman" w:cs="Times New Roman"/>
          <w:sz w:val="28"/>
          <w:szCs w:val="28"/>
          <w:lang w:val="fr-FR"/>
        </w:rPr>
        <w:t>_  Không nói hết ý tưởng cho người khác biết cho đến khi sản phẩm hoàn thành.</w:t>
      </w:r>
    </w:p>
    <w:p w:rsidR="00E54E01" w:rsidRDefault="00E54E01" w:rsidP="00D3619B">
      <w:pPr>
        <w:rPr>
          <w:rFonts w:ascii="Times New Roman" w:hAnsi="Times New Roman" w:cs="Times New Roman"/>
          <w:sz w:val="28"/>
          <w:szCs w:val="28"/>
          <w:lang w:val="fr-FR"/>
        </w:rPr>
      </w:pPr>
    </w:p>
    <w:p w:rsidR="00E54E01" w:rsidRDefault="00E5720C" w:rsidP="00D3619B">
      <w:pPr>
        <w:rPr>
          <w:rFonts w:ascii="Times New Roman" w:hAnsi="Times New Roman" w:cs="Times New Roman"/>
          <w:b/>
          <w:sz w:val="40"/>
          <w:szCs w:val="28"/>
          <w:u w:val="single"/>
          <w:lang w:val="fr-FR"/>
        </w:rPr>
      </w:pPr>
      <w:r>
        <w:rPr>
          <w:rFonts w:ascii="Times New Roman" w:hAnsi="Times New Roman" w:cs="Times New Roman"/>
          <w:b/>
          <w:sz w:val="40"/>
          <w:szCs w:val="28"/>
          <w:u w:val="single"/>
          <w:lang w:val="fr-FR"/>
        </w:rPr>
        <w:t>XI.Đừng thử</w:t>
      </w:r>
      <w:r w:rsidR="00E54E01" w:rsidRPr="00E54E01">
        <w:rPr>
          <w:rFonts w:ascii="Times New Roman" w:hAnsi="Times New Roman" w:cs="Times New Roman"/>
          <w:b/>
          <w:sz w:val="40"/>
          <w:szCs w:val="28"/>
          <w:u w:val="single"/>
          <w:lang w:val="fr-FR"/>
        </w:rPr>
        <w:t xml:space="preserve"> cạnh tranh trong OS </w:t>
      </w:r>
    </w:p>
    <w:p w:rsidR="00E54E01" w:rsidRDefault="00E54E01" w:rsidP="00D3619B">
      <w:pPr>
        <w:rPr>
          <w:rFonts w:ascii="Times New Roman" w:hAnsi="Times New Roman" w:cs="Times New Roman"/>
          <w:sz w:val="28"/>
          <w:szCs w:val="28"/>
          <w:lang w:val="fr-FR"/>
        </w:rPr>
      </w:pPr>
    </w:p>
    <w:p w:rsidR="00E54E01" w:rsidRDefault="00E54E01" w:rsidP="00D3619B">
      <w:pPr>
        <w:rPr>
          <w:rFonts w:ascii="Times New Roman" w:hAnsi="Times New Roman" w:cs="Times New Roman"/>
          <w:sz w:val="28"/>
          <w:szCs w:val="28"/>
          <w:lang w:val="fr-FR"/>
        </w:rPr>
      </w:pPr>
      <w:r>
        <w:rPr>
          <w:rFonts w:ascii="Times New Roman" w:hAnsi="Times New Roman" w:cs="Times New Roman"/>
          <w:sz w:val="28"/>
          <w:szCs w:val="28"/>
          <w:lang w:val="fr-FR"/>
        </w:rPr>
        <w:t xml:space="preserve">_ </w:t>
      </w:r>
      <w:r w:rsidR="00E5720C">
        <w:rPr>
          <w:rFonts w:ascii="Times New Roman" w:hAnsi="Times New Roman" w:cs="Times New Roman"/>
          <w:sz w:val="28"/>
          <w:szCs w:val="28"/>
          <w:lang w:val="fr-FR"/>
        </w:rPr>
        <w:t xml:space="preserve"> S</w:t>
      </w:r>
      <w:r w:rsidR="00E5720C" w:rsidRPr="00E5720C">
        <w:rPr>
          <w:rFonts w:ascii="Times New Roman" w:hAnsi="Times New Roman" w:cs="Times New Roman"/>
          <w:sz w:val="28"/>
          <w:szCs w:val="28"/>
          <w:lang w:val="fr-FR"/>
        </w:rPr>
        <w:t>ản phẩm cạnh tranh</w:t>
      </w:r>
      <w:r w:rsidR="00E5720C">
        <w:rPr>
          <w:rFonts w:ascii="Times New Roman" w:hAnsi="Times New Roman" w:cs="Times New Roman"/>
          <w:sz w:val="28"/>
          <w:szCs w:val="28"/>
          <w:lang w:val="fr-FR"/>
        </w:rPr>
        <w:t xml:space="preserve"> mã</w:t>
      </w:r>
      <w:r w:rsidR="00E5720C" w:rsidRPr="00E5720C">
        <w:rPr>
          <w:rFonts w:ascii="Times New Roman" w:hAnsi="Times New Roman" w:cs="Times New Roman"/>
          <w:sz w:val="28"/>
          <w:szCs w:val="28"/>
          <w:lang w:val="fr-FR"/>
        </w:rPr>
        <w:t xml:space="preserve"> nguồn đóng dường như được chấp nhận rộng rãi hơn trong thế giới mã nguồn mở, đặc biệt là khi những sản phẩm được làm bởi </w:t>
      </w:r>
      <w:r w:rsidR="00E5720C" w:rsidRPr="00E5720C">
        <w:rPr>
          <w:rFonts w:ascii="Times New Roman" w:hAnsi="Times New Roman" w:cs="Times New Roman"/>
          <w:b/>
          <w:sz w:val="28"/>
          <w:szCs w:val="28"/>
          <w:lang w:val="fr-FR"/>
        </w:rPr>
        <w:t>Microsoft</w:t>
      </w:r>
      <w:r w:rsidR="00E5720C" w:rsidRPr="00E5720C">
        <w:rPr>
          <w:rFonts w:ascii="Times New Roman" w:hAnsi="Times New Roman" w:cs="Times New Roman"/>
          <w:sz w:val="28"/>
          <w:szCs w:val="28"/>
          <w:lang w:val="fr-FR"/>
        </w:rPr>
        <w:t>.</w:t>
      </w:r>
    </w:p>
    <w:p w:rsidR="00E5720C" w:rsidRPr="00E54E01" w:rsidRDefault="00E5720C" w:rsidP="00D3619B">
      <w:pPr>
        <w:rPr>
          <w:rFonts w:ascii="Times New Roman" w:hAnsi="Times New Roman" w:cs="Times New Roman"/>
          <w:sz w:val="28"/>
          <w:szCs w:val="28"/>
          <w:lang w:val="fr-FR"/>
        </w:rPr>
      </w:pPr>
      <w:r>
        <w:rPr>
          <w:rFonts w:ascii="Times New Roman" w:hAnsi="Times New Roman" w:cs="Times New Roman"/>
          <w:sz w:val="28"/>
          <w:szCs w:val="28"/>
          <w:lang w:val="fr-FR"/>
        </w:rPr>
        <w:t xml:space="preserve">_ Vì tiền </w:t>
      </w:r>
      <w:r w:rsidRPr="00E5720C">
        <w:rPr>
          <w:rFonts w:ascii="Times New Roman" w:hAnsi="Times New Roman" w:cs="Times New Roman"/>
          <w:sz w:val="28"/>
          <w:szCs w:val="28"/>
          <w:lang w:val="fr-FR"/>
        </w:rPr>
        <w:t>tiếp thị mà họ mất đi tính khách quan về những điểm mạnh và điểm yếu thực sự của phần mềm</w:t>
      </w:r>
      <w:r>
        <w:rPr>
          <w:rFonts w:ascii="Times New Roman" w:hAnsi="Times New Roman" w:cs="Times New Roman"/>
          <w:sz w:val="28"/>
          <w:szCs w:val="28"/>
          <w:lang w:val="fr-FR"/>
        </w:rPr>
        <w:t xml:space="preserve"> OS.</w:t>
      </w:r>
    </w:p>
    <w:p w:rsidR="00E54E01" w:rsidRPr="00D4629B" w:rsidRDefault="00E5720C" w:rsidP="00D3619B">
      <w:pPr>
        <w:rPr>
          <w:rFonts w:ascii="Times New Roman" w:hAnsi="Times New Roman" w:cs="Times New Roman"/>
          <w:sz w:val="28"/>
          <w:szCs w:val="28"/>
          <w:lang w:val="fr-FR"/>
        </w:rPr>
      </w:pPr>
      <w:r>
        <w:rPr>
          <w:rFonts w:ascii="Times New Roman" w:hAnsi="Times New Roman" w:cs="Times New Roman"/>
          <w:sz w:val="28"/>
          <w:szCs w:val="28"/>
          <w:lang w:val="fr-FR"/>
        </w:rPr>
        <w:t>_ Phát triển phầm mềm cần có nhiều thời gian.</w:t>
      </w:r>
    </w:p>
    <w:p w:rsidR="00D4629B" w:rsidRPr="00D4629B" w:rsidRDefault="00D4629B" w:rsidP="00D3619B">
      <w:pPr>
        <w:rPr>
          <w:rFonts w:ascii="Times New Roman" w:hAnsi="Times New Roman" w:cs="Times New Roman"/>
          <w:sz w:val="28"/>
          <w:szCs w:val="28"/>
          <w:lang w:val="fr-FR"/>
        </w:rPr>
      </w:pPr>
    </w:p>
    <w:p w:rsidR="00D4629B" w:rsidRPr="00D4629B" w:rsidRDefault="00D4629B" w:rsidP="00D3619B">
      <w:pPr>
        <w:rPr>
          <w:rFonts w:ascii="Times New Roman" w:hAnsi="Times New Roman" w:cs="Times New Roman"/>
          <w:sz w:val="28"/>
          <w:szCs w:val="28"/>
          <w:lang w:val="fr-FR"/>
        </w:rPr>
      </w:pPr>
    </w:p>
    <w:p w:rsidR="00D4629B" w:rsidRPr="00D4629B" w:rsidRDefault="00D4629B" w:rsidP="00D3619B">
      <w:pPr>
        <w:rPr>
          <w:rFonts w:ascii="Times New Roman" w:hAnsi="Times New Roman" w:cs="Times New Roman"/>
          <w:sz w:val="28"/>
          <w:szCs w:val="28"/>
          <w:lang w:val="fr-FR"/>
        </w:rPr>
      </w:pPr>
    </w:p>
    <w:p w:rsidR="00D3619B" w:rsidRPr="00D4629B" w:rsidRDefault="00D3619B" w:rsidP="00D3619B">
      <w:pPr>
        <w:rPr>
          <w:rFonts w:ascii="Times New Roman" w:hAnsi="Times New Roman" w:cs="Times New Roman"/>
          <w:b/>
          <w:sz w:val="40"/>
          <w:szCs w:val="40"/>
          <w:u w:val="single"/>
          <w:lang w:val="fr-FR"/>
        </w:rPr>
      </w:pPr>
    </w:p>
    <w:p w:rsidR="00D3619B" w:rsidRPr="00D4629B" w:rsidRDefault="00D3619B" w:rsidP="00D3619B">
      <w:pPr>
        <w:rPr>
          <w:rFonts w:ascii="Times New Roman" w:hAnsi="Times New Roman" w:cs="Times New Roman"/>
          <w:b/>
          <w:sz w:val="40"/>
          <w:szCs w:val="40"/>
          <w:u w:val="single"/>
          <w:lang w:val="fr-FR"/>
        </w:rPr>
      </w:pPr>
    </w:p>
    <w:p w:rsidR="00D54A66" w:rsidRPr="00D4629B" w:rsidRDefault="00D54A66" w:rsidP="00D54A66">
      <w:pPr>
        <w:rPr>
          <w:rFonts w:ascii="Times New Roman" w:hAnsi="Times New Roman" w:cs="Times New Roman"/>
          <w:sz w:val="28"/>
          <w:szCs w:val="28"/>
          <w:lang w:val="fr-FR"/>
        </w:rPr>
      </w:pPr>
    </w:p>
    <w:sectPr w:rsidR="00D54A66" w:rsidRPr="00D4629B" w:rsidSect="00D4629B">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0675C"/>
    <w:multiLevelType w:val="hybridMultilevel"/>
    <w:tmpl w:val="1B54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F"/>
    <w:rsid w:val="00000FB8"/>
    <w:rsid w:val="0004670B"/>
    <w:rsid w:val="00137C6D"/>
    <w:rsid w:val="00167210"/>
    <w:rsid w:val="001851E1"/>
    <w:rsid w:val="001B3E49"/>
    <w:rsid w:val="001F2B29"/>
    <w:rsid w:val="002443CC"/>
    <w:rsid w:val="003159C2"/>
    <w:rsid w:val="003357A1"/>
    <w:rsid w:val="00341EA5"/>
    <w:rsid w:val="00397E4E"/>
    <w:rsid w:val="003A00E6"/>
    <w:rsid w:val="003A5614"/>
    <w:rsid w:val="00400578"/>
    <w:rsid w:val="004264D7"/>
    <w:rsid w:val="004C37B3"/>
    <w:rsid w:val="005655DC"/>
    <w:rsid w:val="005F7D0A"/>
    <w:rsid w:val="00730EF6"/>
    <w:rsid w:val="007407B1"/>
    <w:rsid w:val="00783F8C"/>
    <w:rsid w:val="007C3A52"/>
    <w:rsid w:val="007E62F5"/>
    <w:rsid w:val="008424A8"/>
    <w:rsid w:val="00865981"/>
    <w:rsid w:val="008C2468"/>
    <w:rsid w:val="008C335A"/>
    <w:rsid w:val="00A27A15"/>
    <w:rsid w:val="00AA5F49"/>
    <w:rsid w:val="00AF52D4"/>
    <w:rsid w:val="00B62A80"/>
    <w:rsid w:val="00B67677"/>
    <w:rsid w:val="00B916E5"/>
    <w:rsid w:val="00C1254B"/>
    <w:rsid w:val="00D14B89"/>
    <w:rsid w:val="00D3619B"/>
    <w:rsid w:val="00D4629B"/>
    <w:rsid w:val="00D54A66"/>
    <w:rsid w:val="00D54D40"/>
    <w:rsid w:val="00D60E85"/>
    <w:rsid w:val="00D8664B"/>
    <w:rsid w:val="00DD7E1D"/>
    <w:rsid w:val="00DF09F5"/>
    <w:rsid w:val="00E3312C"/>
    <w:rsid w:val="00E44A78"/>
    <w:rsid w:val="00E54E01"/>
    <w:rsid w:val="00E5720C"/>
    <w:rsid w:val="00EB308F"/>
    <w:rsid w:val="00F8355A"/>
    <w:rsid w:val="00F86E16"/>
    <w:rsid w:val="00FF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525</TotalTime>
  <Pages>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c:creator>
  <cp:keywords/>
  <dc:description/>
  <cp:lastModifiedBy>Bang</cp:lastModifiedBy>
  <cp:revision>25</cp:revision>
  <dcterms:created xsi:type="dcterms:W3CDTF">2015-09-12T11:03:00Z</dcterms:created>
  <dcterms:modified xsi:type="dcterms:W3CDTF">2015-12-10T18:17:00Z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