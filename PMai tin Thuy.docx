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B9E" w:rsidRDefault="00653B9E" w:rsidP="00C55C1A">
      <w:pPr>
        <w:pStyle w:val="NormalWeb"/>
        <w:rPr>
          <w:b/>
          <w:color w:val="000000"/>
          <w:sz w:val="32"/>
          <w:szCs w:val="32"/>
          <w:lang w:val="en-US"/>
        </w:rPr>
      </w:pPr>
      <w:r>
        <w:rPr>
          <w:b/>
          <w:color w:val="000000"/>
          <w:sz w:val="32"/>
          <w:szCs w:val="32"/>
          <w:lang w:val="en-US"/>
        </w:rPr>
        <w:t>Phan Thị Thanh Mai</w:t>
      </w:r>
    </w:p>
    <w:p w:rsidR="00653B9E" w:rsidRDefault="00653B9E" w:rsidP="00C55C1A">
      <w:pPr>
        <w:pStyle w:val="NormalWeb"/>
        <w:rPr>
          <w:b/>
          <w:color w:val="000000"/>
          <w:sz w:val="32"/>
          <w:szCs w:val="32"/>
          <w:lang w:val="en-US"/>
        </w:rPr>
      </w:pPr>
      <w:r>
        <w:rPr>
          <w:b/>
          <w:color w:val="000000"/>
          <w:sz w:val="32"/>
          <w:szCs w:val="32"/>
          <w:lang w:val="en-US"/>
        </w:rPr>
        <w:t>Phạm Thị Bích Thủy</w:t>
      </w:r>
    </w:p>
    <w:p w:rsidR="00653B9E" w:rsidRPr="00653B9E" w:rsidRDefault="00653B9E" w:rsidP="00C55C1A">
      <w:pPr>
        <w:pStyle w:val="NormalWeb"/>
        <w:rPr>
          <w:b/>
          <w:color w:val="000000"/>
          <w:sz w:val="32"/>
          <w:szCs w:val="32"/>
          <w:lang w:val="en-US"/>
        </w:rPr>
      </w:pPr>
      <w:r>
        <w:rPr>
          <w:b/>
          <w:color w:val="000000"/>
          <w:sz w:val="32"/>
          <w:szCs w:val="32"/>
          <w:lang w:val="en-US"/>
        </w:rPr>
        <w:t>Lâm Trung Tín</w:t>
      </w:r>
    </w:p>
    <w:p w:rsidR="00653B9E" w:rsidRDefault="00653B9E" w:rsidP="00C55C1A">
      <w:pPr>
        <w:pStyle w:val="NormalWeb"/>
        <w:rPr>
          <w:b/>
          <w:color w:val="000000"/>
          <w:sz w:val="32"/>
          <w:szCs w:val="32"/>
        </w:rPr>
      </w:pPr>
    </w:p>
    <w:p w:rsidR="00C55C1A" w:rsidRPr="00083E9D" w:rsidRDefault="00C55C1A" w:rsidP="00C55C1A">
      <w:pPr>
        <w:pStyle w:val="NormalWeb"/>
        <w:rPr>
          <w:color w:val="000000"/>
          <w:sz w:val="27"/>
          <w:szCs w:val="27"/>
          <w:lang w:val="en-US"/>
          <w:rPrChange w:id="0" w:author="Bang" w:date="2015-12-11T00:15:00Z">
            <w:rPr>
              <w:color w:val="000000"/>
              <w:sz w:val="27"/>
              <w:szCs w:val="27"/>
            </w:rPr>
          </w:rPrChange>
        </w:rPr>
      </w:pPr>
      <w:r w:rsidRPr="00C55C1A">
        <w:rPr>
          <w:b/>
          <w:color w:val="000000"/>
          <w:sz w:val="32"/>
          <w:szCs w:val="32"/>
        </w:rPr>
        <w:t>Chương 6</w:t>
      </w:r>
      <w:r w:rsidRPr="00653B9E">
        <w:rPr>
          <w:b/>
          <w:color w:val="000000"/>
          <w:sz w:val="32"/>
          <w:szCs w:val="32"/>
        </w:rPr>
        <w:t>:</w:t>
      </w:r>
      <w:r>
        <w:rPr>
          <w:color w:val="000000"/>
          <w:sz w:val="27"/>
          <w:szCs w:val="27"/>
        </w:rPr>
        <w:t xml:space="preserve"> </w:t>
      </w:r>
      <w:r w:rsidRPr="00C55C1A">
        <w:rPr>
          <w:b/>
          <w:color w:val="000000"/>
          <w:sz w:val="32"/>
          <w:szCs w:val="32"/>
        </w:rPr>
        <w:t xml:space="preserve">Bắt đầu </w:t>
      </w:r>
      <w:del w:id="1" w:author="Bang" w:date="2015-12-11T00:15:00Z">
        <w:r w:rsidRPr="00C55C1A" w:rsidDel="00C55E8B">
          <w:rPr>
            <w:b/>
            <w:color w:val="000000"/>
            <w:sz w:val="32"/>
            <w:szCs w:val="32"/>
          </w:rPr>
          <w:delText>làm quen với</w:delText>
        </w:r>
      </w:del>
      <w:ins w:id="2" w:author="Bang" w:date="2015-12-11T00:15:00Z">
        <w:r w:rsidR="00C55E8B">
          <w:rPr>
            <w:b/>
            <w:color w:val="000000"/>
            <w:sz w:val="32"/>
            <w:szCs w:val="32"/>
            <w:lang w:val="en-US"/>
          </w:rPr>
          <w:t>một</w:t>
        </w:r>
      </w:ins>
      <w:r w:rsidRPr="00C55C1A">
        <w:rPr>
          <w:b/>
          <w:color w:val="000000"/>
          <w:sz w:val="32"/>
          <w:szCs w:val="32"/>
        </w:rPr>
        <w:t xml:space="preserve"> dự án mã nguồn mở</w:t>
      </w:r>
      <w:ins w:id="3" w:author="Bang" w:date="2015-12-11T00:15:00Z">
        <w:r w:rsidR="00083E9D">
          <w:rPr>
            <w:b/>
            <w:color w:val="000000"/>
            <w:sz w:val="32"/>
            <w:szCs w:val="32"/>
            <w:lang w:val="en-US"/>
          </w:rPr>
          <w:t xml:space="preserve"> của riêng bạn</w:t>
        </w:r>
      </w:ins>
      <w:bookmarkStart w:id="4" w:name="_GoBack"/>
      <w:bookmarkEnd w:id="4"/>
    </w:p>
    <w:p w:rsidR="00C55C1A" w:rsidRPr="00E22F35" w:rsidRDefault="00C55C1A" w:rsidP="00C55C1A">
      <w:pPr>
        <w:pStyle w:val="NormalWeb"/>
        <w:rPr>
          <w:color w:val="000000"/>
          <w:sz w:val="28"/>
          <w:szCs w:val="28"/>
        </w:rPr>
      </w:pPr>
      <w:r w:rsidRPr="00E22F35">
        <w:rPr>
          <w:color w:val="000000"/>
          <w:sz w:val="28"/>
          <w:szCs w:val="28"/>
        </w:rPr>
        <w:t>Trong chương này bạn sẽ áp dụng tất cả những kiến thức từ trước đến nay để học thế nào là làm quen với dự án mã nguồn mở. Vậy là nghĩ đến cái gì đó lớn.</w:t>
      </w:r>
    </w:p>
    <w:p w:rsidR="00C55C1A" w:rsidRPr="00E22F35" w:rsidRDefault="00C55C1A" w:rsidP="00C55C1A">
      <w:pPr>
        <w:pStyle w:val="NormalWeb"/>
        <w:rPr>
          <w:color w:val="000000"/>
          <w:sz w:val="28"/>
          <w:szCs w:val="28"/>
        </w:rPr>
      </w:pPr>
      <w:r w:rsidRPr="00E22F35">
        <w:rPr>
          <w:color w:val="000000"/>
          <w:sz w:val="28"/>
          <w:szCs w:val="28"/>
        </w:rPr>
        <w:t>* Làm sao để thiết lập cơ sở hạ tầng cơ bản của dự án của bạn.</w:t>
      </w:r>
    </w:p>
    <w:p w:rsidR="00C55C1A" w:rsidRPr="00E22F35" w:rsidRDefault="00C55C1A" w:rsidP="00C55C1A">
      <w:pPr>
        <w:pStyle w:val="NormalWeb"/>
        <w:rPr>
          <w:color w:val="000000"/>
          <w:sz w:val="28"/>
          <w:szCs w:val="28"/>
        </w:rPr>
      </w:pPr>
      <w:r w:rsidRPr="00E22F35">
        <w:rPr>
          <w:color w:val="000000"/>
          <w:sz w:val="28"/>
          <w:szCs w:val="28"/>
        </w:rPr>
        <w:t>* Làm sao để tập hợp mọi người cho nhóm của bạn.</w:t>
      </w:r>
    </w:p>
    <w:p w:rsidR="00C55C1A" w:rsidRPr="00E22F35" w:rsidRDefault="00C55C1A" w:rsidP="00C55C1A">
      <w:pPr>
        <w:pStyle w:val="NormalWeb"/>
        <w:rPr>
          <w:color w:val="000000"/>
          <w:sz w:val="28"/>
          <w:szCs w:val="28"/>
        </w:rPr>
      </w:pPr>
      <w:r w:rsidRPr="00E22F35">
        <w:rPr>
          <w:color w:val="000000"/>
          <w:sz w:val="28"/>
          <w:szCs w:val="28"/>
        </w:rPr>
        <w:t>* Làm sao để thúc đẩy phần mềm của bạn và có thêm nhiều người đóng góp.</w:t>
      </w:r>
    </w:p>
    <w:p w:rsidR="00C55C1A" w:rsidRPr="00E22F35" w:rsidRDefault="00C55C1A" w:rsidP="00C55C1A">
      <w:pPr>
        <w:pStyle w:val="NormalWeb"/>
        <w:rPr>
          <w:color w:val="000000"/>
          <w:sz w:val="28"/>
          <w:szCs w:val="28"/>
        </w:rPr>
      </w:pPr>
      <w:r w:rsidRPr="00E22F35">
        <w:rPr>
          <w:color w:val="000000"/>
          <w:sz w:val="28"/>
          <w:szCs w:val="28"/>
        </w:rPr>
        <w:t>* Làm sao để xử lý rất nhiều yêu cầu thay đổi từ người dùng.</w:t>
      </w:r>
    </w:p>
    <w:p w:rsidR="00C55C1A" w:rsidRPr="00C55C1A" w:rsidRDefault="00C55C1A" w:rsidP="00C55C1A">
      <w:pPr>
        <w:pStyle w:val="NormalWeb"/>
        <w:rPr>
          <w:b/>
          <w:color w:val="000000"/>
          <w:sz w:val="28"/>
          <w:szCs w:val="28"/>
        </w:rPr>
      </w:pPr>
      <w:r w:rsidRPr="00C55C1A">
        <w:rPr>
          <w:b/>
          <w:color w:val="000000"/>
          <w:sz w:val="28"/>
          <w:szCs w:val="28"/>
        </w:rPr>
        <w:t xml:space="preserve">6 .1 Bắt đầu làm quen với dự án </w:t>
      </w:r>
      <w:r>
        <w:rPr>
          <w:b/>
          <w:color w:val="000000"/>
          <w:sz w:val="28"/>
          <w:szCs w:val="28"/>
        </w:rPr>
        <w:t>mã nguồn mở: Tổng quan</w:t>
      </w:r>
      <w:r w:rsidRPr="00C55C1A">
        <w:rPr>
          <w:b/>
          <w:color w:val="000000"/>
          <w:sz w:val="28"/>
          <w:szCs w:val="28"/>
        </w:rPr>
        <w:t>.</w:t>
      </w:r>
    </w:p>
    <w:p w:rsidR="00C55C1A" w:rsidRPr="00E22F35" w:rsidRDefault="00C55C1A" w:rsidP="00C55C1A">
      <w:pPr>
        <w:pStyle w:val="NormalWeb"/>
        <w:rPr>
          <w:color w:val="000000"/>
          <w:sz w:val="28"/>
          <w:szCs w:val="28"/>
        </w:rPr>
      </w:pPr>
      <w:r w:rsidRPr="00E22F35">
        <w:rPr>
          <w:color w:val="000000"/>
          <w:sz w:val="28"/>
          <w:szCs w:val="28"/>
        </w:rPr>
        <w:t>Trước khi bắt đầu dự án phát triển phần mềm nguồn mở, bạn phải thực hiện kiểm tra tự đánh giá sử dụng biểu đồ phát triển mô tả trong hình 6.1.</w:t>
      </w:r>
    </w:p>
    <w:p w:rsidR="00E613F9" w:rsidRDefault="00E613F9" w:rsidP="00C55C1A">
      <w:pPr>
        <w:pStyle w:val="NormalWeb"/>
        <w:rPr>
          <w:color w:val="000000"/>
          <w:sz w:val="27"/>
          <w:szCs w:val="27"/>
        </w:rPr>
      </w:pPr>
      <w:r>
        <w:rPr>
          <w:noProof/>
          <w:color w:val="000000"/>
          <w:sz w:val="27"/>
          <w:szCs w:val="27"/>
          <w:lang w:val="en-US" w:eastAsia="en-US"/>
        </w:rPr>
        <w:lastRenderedPageBreak/>
        <w:drawing>
          <wp:inline distT="0" distB="0" distL="0" distR="0">
            <wp:extent cx="4715533" cy="3924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715533" cy="3924848"/>
                    </a:xfrm>
                    <a:prstGeom prst="rect">
                      <a:avLst/>
                    </a:prstGeom>
                  </pic:spPr>
                </pic:pic>
              </a:graphicData>
            </a:graphic>
          </wp:inline>
        </w:drawing>
      </w:r>
    </w:p>
    <w:p w:rsidR="00C55C1A" w:rsidRPr="00E22F35" w:rsidRDefault="00C55C1A" w:rsidP="00C55C1A">
      <w:pPr>
        <w:pStyle w:val="NormalWeb"/>
        <w:rPr>
          <w:color w:val="000000"/>
          <w:sz w:val="28"/>
          <w:szCs w:val="28"/>
        </w:rPr>
      </w:pPr>
      <w:r w:rsidRPr="00E22F35">
        <w:rPr>
          <w:color w:val="000000"/>
          <w:sz w:val="28"/>
          <w:szCs w:val="28"/>
        </w:rPr>
        <w:t>Khi minh họa trong hình 6.1, tiêu chuẩn bắt buộc để bắt đầu dự án phần mềm nguồn mở là tự hỏi hỏi chính mình hai câu hỏi chính:</w:t>
      </w:r>
    </w:p>
    <w:p w:rsidR="00C55C1A" w:rsidRPr="00E22F35" w:rsidRDefault="00C55C1A" w:rsidP="00C55C1A">
      <w:pPr>
        <w:pStyle w:val="NormalWeb"/>
        <w:rPr>
          <w:color w:val="000000"/>
          <w:sz w:val="28"/>
          <w:szCs w:val="28"/>
        </w:rPr>
      </w:pPr>
      <w:r w:rsidRPr="00E22F35">
        <w:rPr>
          <w:color w:val="000000"/>
          <w:sz w:val="28"/>
          <w:szCs w:val="28"/>
        </w:rPr>
        <w:t>1. Khái niệm cơ bản hoặc yêu cầu phần mềm của bạn là gì? Bạn cảm thấy nhiều người sẽ có cùng loại yêu cầu?</w:t>
      </w:r>
    </w:p>
    <w:p w:rsidR="00C55C1A" w:rsidRPr="00E22F35" w:rsidRDefault="00C55C1A" w:rsidP="00C55C1A">
      <w:pPr>
        <w:pStyle w:val="NormalWeb"/>
        <w:rPr>
          <w:color w:val="000000"/>
          <w:sz w:val="28"/>
          <w:szCs w:val="28"/>
        </w:rPr>
      </w:pPr>
      <w:r w:rsidRPr="00E22F35">
        <w:rPr>
          <w:color w:val="000000"/>
          <w:sz w:val="28"/>
          <w:szCs w:val="28"/>
        </w:rPr>
        <w:t>2. Có hay không phần mềm đã có sẵn trên thị trường cho mục đích tương tự? Nếu có, sản phẩm của bạn sẽ làm gì nổi bật? Tại sao mọi người phải sử dụng nó?</w:t>
      </w:r>
    </w:p>
    <w:p w:rsidR="00C55C1A" w:rsidRPr="00E22F35" w:rsidRDefault="00C55C1A" w:rsidP="00C55C1A">
      <w:pPr>
        <w:pStyle w:val="NormalWeb"/>
        <w:rPr>
          <w:color w:val="000000"/>
          <w:sz w:val="28"/>
          <w:szCs w:val="28"/>
        </w:rPr>
      </w:pPr>
      <w:r w:rsidRPr="00E22F35">
        <w:rPr>
          <w:color w:val="000000"/>
          <w:sz w:val="28"/>
          <w:szCs w:val="28"/>
        </w:rPr>
        <w:t>Nếu bạn có thể tự thuyết phục mình với trả lời cho câu hỏi bên trên, dự án của bạn có thể bắt đầu.</w:t>
      </w:r>
    </w:p>
    <w:p w:rsidR="00C55C1A" w:rsidRPr="00E22F35" w:rsidRDefault="00C47C3B" w:rsidP="00C55C1A">
      <w:pPr>
        <w:pStyle w:val="NormalWeb"/>
        <w:rPr>
          <w:b/>
          <w:color w:val="000000"/>
          <w:sz w:val="28"/>
          <w:szCs w:val="28"/>
        </w:rPr>
      </w:pPr>
      <w:r>
        <w:rPr>
          <w:b/>
          <w:color w:val="000000"/>
          <w:sz w:val="28"/>
          <w:szCs w:val="28"/>
        </w:rPr>
        <w:t>6 .2 Cung cấp môi trường hệ thống</w:t>
      </w:r>
      <w:r w:rsidR="00C55C1A" w:rsidRPr="00E22F35">
        <w:rPr>
          <w:b/>
          <w:color w:val="000000"/>
          <w:sz w:val="28"/>
          <w:szCs w:val="28"/>
        </w:rPr>
        <w:t xml:space="preserve"> cho dự án mã nguồn mở của bạn</w:t>
      </w:r>
    </w:p>
    <w:p w:rsidR="00C55C1A" w:rsidRPr="00E22F35" w:rsidRDefault="00C47C3B" w:rsidP="00C55C1A">
      <w:pPr>
        <w:pStyle w:val="NormalWeb"/>
        <w:rPr>
          <w:color w:val="000000"/>
          <w:sz w:val="28"/>
          <w:szCs w:val="28"/>
        </w:rPr>
      </w:pPr>
      <w:r w:rsidRPr="00256531">
        <w:rPr>
          <w:color w:val="000000"/>
          <w:sz w:val="28"/>
          <w:szCs w:val="28"/>
        </w:rPr>
        <w:t>Môi trường hệ thống</w:t>
      </w:r>
      <w:r w:rsidR="00C55C1A" w:rsidRPr="00E22F35">
        <w:rPr>
          <w:color w:val="000000"/>
          <w:sz w:val="28"/>
          <w:szCs w:val="28"/>
        </w:rPr>
        <w:t xml:space="preserve"> là môi trường hoàn hảo, nơi các </w:t>
      </w:r>
      <w:r w:rsidR="00881186">
        <w:rPr>
          <w:color w:val="000000"/>
          <w:sz w:val="28"/>
          <w:szCs w:val="28"/>
          <w:lang w:val="en-US"/>
        </w:rPr>
        <w:t>“</w:t>
      </w:r>
      <w:r w:rsidR="00C55C1A" w:rsidRPr="00E22F35">
        <w:rPr>
          <w:color w:val="000000"/>
          <w:sz w:val="28"/>
          <w:szCs w:val="28"/>
        </w:rPr>
        <w:t>loài</w:t>
      </w:r>
      <w:r w:rsidR="00881186">
        <w:rPr>
          <w:color w:val="000000"/>
          <w:sz w:val="28"/>
          <w:szCs w:val="28"/>
          <w:lang w:val="en-US"/>
        </w:rPr>
        <w:t>”</w:t>
      </w:r>
      <w:r w:rsidR="00C55C1A" w:rsidRPr="00E22F35">
        <w:rPr>
          <w:color w:val="000000"/>
          <w:sz w:val="28"/>
          <w:szCs w:val="28"/>
        </w:rPr>
        <w:t xml:space="preserve"> tương tác làm việc cùng nhau như một đơn vị. Ở dự án phần mềm mã nguồn mở, môi trường này </w:t>
      </w:r>
      <w:del w:id="5" w:author="Bang" w:date="2015-12-10T23:32:00Z">
        <w:r w:rsidR="00C55C1A" w:rsidRPr="00E22F35" w:rsidDel="00881186">
          <w:rPr>
            <w:color w:val="000000"/>
            <w:sz w:val="28"/>
            <w:szCs w:val="28"/>
          </w:rPr>
          <w:delText>chắc chắn phải tham khảo</w:delText>
        </w:r>
      </w:del>
      <w:ins w:id="6" w:author="Bang" w:date="2015-12-10T23:32:00Z">
        <w:r w:rsidR="00881186">
          <w:rPr>
            <w:color w:val="000000"/>
            <w:sz w:val="28"/>
            <w:szCs w:val="28"/>
            <w:lang w:val="en-US"/>
          </w:rPr>
          <w:t xml:space="preserve"> đó là</w:t>
        </w:r>
      </w:ins>
      <w:r w:rsidR="00C55C1A" w:rsidRPr="00E22F35">
        <w:rPr>
          <w:color w:val="000000"/>
          <w:sz w:val="28"/>
          <w:szCs w:val="28"/>
        </w:rPr>
        <w:t xml:space="preserve"> cộng đồng phần mềm mã nguồn mở</w:t>
      </w:r>
    </w:p>
    <w:p w:rsidR="00C55C1A" w:rsidRPr="00E22F35" w:rsidRDefault="008A564D" w:rsidP="00C55C1A">
      <w:pPr>
        <w:pStyle w:val="NormalWeb"/>
        <w:rPr>
          <w:color w:val="000000"/>
          <w:sz w:val="28"/>
          <w:szCs w:val="28"/>
        </w:rPr>
      </w:pPr>
      <w:r>
        <w:rPr>
          <w:color w:val="000000"/>
          <w:sz w:val="28"/>
          <w:szCs w:val="28"/>
        </w:rPr>
        <w:t>Để xây dựng một cộng đồng, bạn có thể thực hiện các việc dưới đây</w:t>
      </w:r>
      <w:r w:rsidR="00C55C1A" w:rsidRPr="00E22F35">
        <w:rPr>
          <w:color w:val="000000"/>
          <w:sz w:val="28"/>
          <w:szCs w:val="28"/>
        </w:rPr>
        <w:t xml:space="preserve"> :</w:t>
      </w:r>
    </w:p>
    <w:p w:rsidR="00C55C1A" w:rsidRPr="00E22F35" w:rsidRDefault="00C55C1A" w:rsidP="00C55C1A">
      <w:pPr>
        <w:pStyle w:val="NormalWeb"/>
        <w:rPr>
          <w:color w:val="000000"/>
          <w:sz w:val="28"/>
          <w:szCs w:val="28"/>
        </w:rPr>
      </w:pPr>
      <w:r w:rsidRPr="00E22F35">
        <w:rPr>
          <w:color w:val="000000"/>
          <w:sz w:val="28"/>
          <w:szCs w:val="28"/>
        </w:rPr>
        <w:t>1. Thiết lập một mục tiêu cho dự án của bạn.</w:t>
      </w:r>
    </w:p>
    <w:p w:rsidR="00C55C1A" w:rsidRPr="00E22F35" w:rsidRDefault="00C55C1A" w:rsidP="00C55C1A">
      <w:pPr>
        <w:pStyle w:val="NormalWeb"/>
        <w:rPr>
          <w:color w:val="000000"/>
          <w:sz w:val="28"/>
          <w:szCs w:val="28"/>
        </w:rPr>
      </w:pPr>
      <w:r w:rsidRPr="00E22F35">
        <w:rPr>
          <w:color w:val="000000"/>
          <w:sz w:val="28"/>
          <w:szCs w:val="28"/>
        </w:rPr>
        <w:t>2. Tạo một kế hoạch, lộ trình hay chiến lược để đạt được mục tiêu của bạn.</w:t>
      </w:r>
    </w:p>
    <w:p w:rsidR="00C55C1A" w:rsidRPr="00E22F35" w:rsidRDefault="00C55C1A" w:rsidP="00C55C1A">
      <w:pPr>
        <w:pStyle w:val="NormalWeb"/>
        <w:rPr>
          <w:color w:val="000000"/>
          <w:sz w:val="28"/>
          <w:szCs w:val="28"/>
        </w:rPr>
      </w:pPr>
      <w:r w:rsidRPr="00E22F35">
        <w:rPr>
          <w:color w:val="000000"/>
          <w:sz w:val="28"/>
          <w:szCs w:val="28"/>
        </w:rPr>
        <w:lastRenderedPageBreak/>
        <w:t>3. Tìm các thành viên cho nhóm.</w:t>
      </w:r>
    </w:p>
    <w:p w:rsidR="00C55C1A" w:rsidRPr="00E22F35" w:rsidRDefault="00C55C1A" w:rsidP="00C55C1A">
      <w:pPr>
        <w:pStyle w:val="NormalWeb"/>
        <w:rPr>
          <w:color w:val="000000"/>
          <w:sz w:val="28"/>
          <w:szCs w:val="28"/>
        </w:rPr>
      </w:pPr>
      <w:r w:rsidRPr="00E22F35">
        <w:rPr>
          <w:color w:val="000000"/>
          <w:sz w:val="28"/>
          <w:szCs w:val="28"/>
        </w:rPr>
        <w:t>4. Hiểu được nhu cầu cơ bản dự án của bạn và nhóm.</w:t>
      </w:r>
    </w:p>
    <w:p w:rsidR="00C55C1A" w:rsidRPr="00E22F35" w:rsidRDefault="00C55C1A" w:rsidP="00C55C1A">
      <w:pPr>
        <w:pStyle w:val="NormalWeb"/>
        <w:rPr>
          <w:color w:val="000000"/>
          <w:sz w:val="28"/>
          <w:szCs w:val="28"/>
        </w:rPr>
      </w:pPr>
      <w:r w:rsidRPr="00E22F35">
        <w:rPr>
          <w:color w:val="000000"/>
          <w:sz w:val="28"/>
          <w:szCs w:val="28"/>
        </w:rPr>
        <w:t>5. Thu xếp cho các khoản quỹ cần thiết.</w:t>
      </w:r>
    </w:p>
    <w:p w:rsidR="00C55C1A" w:rsidRPr="00E22F35" w:rsidRDefault="00C55C1A" w:rsidP="00C55C1A">
      <w:pPr>
        <w:pStyle w:val="NormalWeb"/>
        <w:rPr>
          <w:color w:val="000000"/>
          <w:sz w:val="28"/>
          <w:szCs w:val="28"/>
        </w:rPr>
      </w:pPr>
      <w:r w:rsidRPr="00E22F35">
        <w:rPr>
          <w:color w:val="000000"/>
          <w:sz w:val="28"/>
          <w:szCs w:val="28"/>
        </w:rPr>
        <w:t>Các hoạt động khác sẽ giúp là:</w:t>
      </w:r>
    </w:p>
    <w:p w:rsidR="00C55C1A" w:rsidRPr="00E22F35" w:rsidRDefault="00C55C1A" w:rsidP="00C55C1A">
      <w:pPr>
        <w:pStyle w:val="NormalWeb"/>
        <w:rPr>
          <w:color w:val="000000"/>
          <w:sz w:val="28"/>
          <w:szCs w:val="28"/>
        </w:rPr>
      </w:pPr>
      <w:r w:rsidRPr="00E22F35">
        <w:rPr>
          <w:color w:val="000000"/>
          <w:sz w:val="28"/>
          <w:szCs w:val="28"/>
        </w:rPr>
        <w:t>* Đăng chi tiết dự án của bạn trong diễn đàn có liên quan.</w:t>
      </w:r>
    </w:p>
    <w:p w:rsidR="00881186" w:rsidRDefault="00C55C1A" w:rsidP="00C55C1A">
      <w:pPr>
        <w:pStyle w:val="NormalWeb"/>
        <w:rPr>
          <w:ins w:id="7" w:author="Bang" w:date="2015-12-10T23:36:00Z"/>
          <w:color w:val="000000"/>
          <w:sz w:val="28"/>
          <w:szCs w:val="28"/>
          <w:u w:val="single"/>
          <w:lang w:val="en-US"/>
        </w:rPr>
      </w:pPr>
      <w:r w:rsidRPr="00E22F35">
        <w:rPr>
          <w:color w:val="000000"/>
          <w:sz w:val="28"/>
          <w:szCs w:val="28"/>
        </w:rPr>
        <w:t xml:space="preserve">* Xây dựng trang web chính thức. </w:t>
      </w:r>
      <w:r w:rsidRPr="00881186">
        <w:rPr>
          <w:color w:val="FF0000"/>
          <w:sz w:val="28"/>
          <w:szCs w:val="28"/>
          <w:u w:val="single"/>
          <w:rPrChange w:id="8" w:author="Bang" w:date="2015-12-10T23:35:00Z">
            <w:rPr>
              <w:color w:val="000000"/>
              <w:sz w:val="28"/>
              <w:szCs w:val="28"/>
              <w:u w:val="single"/>
            </w:rPr>
          </w:rPrChange>
        </w:rPr>
        <w:t>Nơi này nên truyền đạt mọi chi tiết về dự án của bạn. Cũng nên cổng thông tin duy từ nơi mà người dùng có thể truy cập kho chứa mã, cơ sở dữ liệu đường đi vấn đề, xem trạng thái xây dựng, duyệt các danh sách gởi thư, và đăng ký một hay nhiều chúng</w:t>
      </w:r>
      <w:ins w:id="9" w:author="Bang" w:date="2015-12-10T23:35:00Z">
        <w:r w:rsidR="00881186">
          <w:rPr>
            <w:color w:val="FF0000"/>
            <w:sz w:val="28"/>
            <w:szCs w:val="28"/>
            <w:u w:val="single"/>
            <w:lang w:val="en-US"/>
          </w:rPr>
          <w:t xml:space="preserve"> ???</w:t>
        </w:r>
      </w:ins>
      <w:r w:rsidRPr="00B34D54">
        <w:rPr>
          <w:color w:val="000000"/>
          <w:sz w:val="28"/>
          <w:szCs w:val="28"/>
          <w:u w:val="single"/>
        </w:rPr>
        <w:t>.</w:t>
      </w:r>
    </w:p>
    <w:p w:rsidR="00C55C1A" w:rsidRPr="00B34D54" w:rsidRDefault="00881186" w:rsidP="00C55C1A">
      <w:pPr>
        <w:pStyle w:val="NormalWeb"/>
        <w:rPr>
          <w:color w:val="000000"/>
          <w:sz w:val="28"/>
          <w:szCs w:val="28"/>
          <w:u w:val="single"/>
        </w:rPr>
      </w:pPr>
      <w:ins w:id="10" w:author="Bang" w:date="2015-12-10T23:36:00Z">
        <w:r w:rsidRPr="00881186">
          <w:rPr>
            <w:color w:val="000000"/>
            <w:sz w:val="28"/>
            <w:szCs w:val="28"/>
            <w:lang w:val="en-US"/>
          </w:rPr>
          <w:t xml:space="preserve">Từ Website này </w:t>
        </w:r>
      </w:ins>
      <w:ins w:id="11" w:author="Bang" w:date="2015-12-10T23:37:00Z">
        <w:r>
          <w:rPr>
            <w:color w:val="000000"/>
            <w:sz w:val="28"/>
            <w:szCs w:val="28"/>
            <w:lang w:val="en-US"/>
          </w:rPr>
          <w:t xml:space="preserve">sẽ chỉ đến </w:t>
        </w:r>
      </w:ins>
      <w:ins w:id="12" w:author="Bang" w:date="2015-12-10T23:38:00Z">
        <w:r>
          <w:rPr>
            <w:color w:val="000000"/>
            <w:sz w:val="28"/>
            <w:szCs w:val="28"/>
            <w:lang w:val="en-US"/>
          </w:rPr>
          <w:t xml:space="preserve">kho chứa code, </w:t>
        </w:r>
      </w:ins>
      <w:ins w:id="13" w:author="Bang" w:date="2015-12-10T23:39:00Z">
        <w:r>
          <w:rPr>
            <w:color w:val="000000"/>
            <w:sz w:val="28"/>
            <w:szCs w:val="28"/>
            <w:lang w:val="en-US"/>
          </w:rPr>
          <w:t xml:space="preserve">nơi quản lý lỗi, trạng thái build, </w:t>
        </w:r>
      </w:ins>
      <w:ins w:id="14" w:author="Bang" w:date="2015-12-10T23:40:00Z">
        <w:r>
          <w:rPr>
            <w:color w:val="000000"/>
            <w:sz w:val="28"/>
            <w:szCs w:val="28"/>
            <w:lang w:val="en-US"/>
          </w:rPr>
          <w:t>danh sách email có thể liên lạc</w:t>
        </w:r>
      </w:ins>
      <w:r w:rsidR="00C55C1A" w:rsidRPr="00B34D54">
        <w:rPr>
          <w:color w:val="000000"/>
          <w:sz w:val="28"/>
          <w:szCs w:val="28"/>
          <w:u w:val="single"/>
        </w:rPr>
        <w:t xml:space="preserve"> Trang web sẽ giúp bạn có những người đóng góp ở khắp nơi trên thế giới.</w:t>
      </w:r>
    </w:p>
    <w:p w:rsidR="00C55C1A" w:rsidRPr="00B22046" w:rsidRDefault="00C55C1A" w:rsidP="00C55C1A">
      <w:pPr>
        <w:pStyle w:val="NormalWeb"/>
        <w:rPr>
          <w:color w:val="000000"/>
          <w:sz w:val="28"/>
          <w:szCs w:val="28"/>
          <w:lang w:val="en-US"/>
          <w:rPrChange w:id="15" w:author="Bang" w:date="2015-12-10T23:49:00Z">
            <w:rPr>
              <w:color w:val="000000"/>
              <w:sz w:val="28"/>
              <w:szCs w:val="28"/>
              <w:u w:val="single"/>
            </w:rPr>
          </w:rPrChange>
        </w:rPr>
      </w:pPr>
      <w:r w:rsidRPr="00E22F35">
        <w:rPr>
          <w:color w:val="000000"/>
          <w:sz w:val="28"/>
          <w:szCs w:val="28"/>
        </w:rPr>
        <w:t xml:space="preserve">* </w:t>
      </w:r>
      <w:del w:id="16" w:author="Bang" w:date="2015-12-10T23:41:00Z">
        <w:r w:rsidRPr="00E22F35" w:rsidDel="00B22046">
          <w:rPr>
            <w:color w:val="000000"/>
            <w:sz w:val="28"/>
            <w:szCs w:val="28"/>
          </w:rPr>
          <w:delText xml:space="preserve">Đang </w:delText>
        </w:r>
      </w:del>
      <w:ins w:id="17" w:author="Bang" w:date="2015-12-10T23:41:00Z">
        <w:r w:rsidR="00B22046">
          <w:rPr>
            <w:color w:val="000000"/>
            <w:sz w:val="28"/>
            <w:szCs w:val="28"/>
            <w:lang w:val="en-US"/>
          </w:rPr>
          <w:t>Tìm</w:t>
        </w:r>
        <w:r w:rsidR="00B22046" w:rsidRPr="00E22F35">
          <w:rPr>
            <w:color w:val="000000"/>
            <w:sz w:val="28"/>
            <w:szCs w:val="28"/>
          </w:rPr>
          <w:t xml:space="preserve"> </w:t>
        </w:r>
      </w:ins>
      <w:r w:rsidRPr="00E22F35">
        <w:rPr>
          <w:color w:val="000000"/>
          <w:sz w:val="28"/>
          <w:szCs w:val="28"/>
        </w:rPr>
        <w:t xml:space="preserve">thành viên để </w:t>
      </w:r>
      <w:del w:id="18" w:author="Bang" w:date="2015-12-10T23:41:00Z">
        <w:r w:rsidRPr="00E22F35" w:rsidDel="00B22046">
          <w:rPr>
            <w:color w:val="000000"/>
            <w:sz w:val="28"/>
            <w:szCs w:val="28"/>
          </w:rPr>
          <w:delText>thúc đẩy</w:delText>
        </w:r>
      </w:del>
      <w:ins w:id="19" w:author="Bang" w:date="2015-12-10T23:41:00Z">
        <w:r w:rsidR="00B22046">
          <w:rPr>
            <w:color w:val="000000"/>
            <w:sz w:val="28"/>
            <w:szCs w:val="28"/>
            <w:lang w:val="en-US"/>
          </w:rPr>
          <w:t>phát triển</w:t>
        </w:r>
      </w:ins>
      <w:r w:rsidRPr="00E22F35">
        <w:rPr>
          <w:color w:val="000000"/>
          <w:sz w:val="28"/>
          <w:szCs w:val="28"/>
        </w:rPr>
        <w:t xml:space="preserve"> dự án. </w:t>
      </w:r>
      <w:r w:rsidRPr="00B34D54">
        <w:rPr>
          <w:color w:val="000000"/>
          <w:sz w:val="28"/>
          <w:szCs w:val="28"/>
          <w:u w:val="single"/>
        </w:rPr>
        <w:t xml:space="preserve">Một khi bạn nhận được một vài thành viên cho nhóm của bạn, khuyến khích tất cả bọn họ </w:t>
      </w:r>
      <w:del w:id="20" w:author="Bang" w:date="2015-12-10T23:42:00Z">
        <w:r w:rsidRPr="00B34D54" w:rsidDel="00B22046">
          <w:rPr>
            <w:color w:val="000000"/>
            <w:sz w:val="28"/>
            <w:szCs w:val="28"/>
            <w:u w:val="single"/>
          </w:rPr>
          <w:delText>thúc đẩy</w:delText>
        </w:r>
      </w:del>
      <w:ins w:id="21" w:author="Bang" w:date="2015-12-10T23:42:00Z">
        <w:r w:rsidR="00B22046">
          <w:rPr>
            <w:color w:val="000000"/>
            <w:sz w:val="28"/>
            <w:szCs w:val="28"/>
            <w:u w:val="single"/>
            <w:lang w:val="en-US"/>
          </w:rPr>
          <w:t>phát triển</w:t>
        </w:r>
      </w:ins>
      <w:r w:rsidRPr="00B34D54">
        <w:rPr>
          <w:color w:val="000000"/>
          <w:sz w:val="28"/>
          <w:szCs w:val="28"/>
          <w:u w:val="single"/>
        </w:rPr>
        <w:t xml:space="preserve"> </w:t>
      </w:r>
      <w:del w:id="22" w:author="Bang" w:date="2015-12-10T23:42:00Z">
        <w:r w:rsidRPr="00B34D54" w:rsidDel="00B22046">
          <w:rPr>
            <w:color w:val="000000"/>
            <w:sz w:val="28"/>
            <w:szCs w:val="28"/>
            <w:u w:val="single"/>
          </w:rPr>
          <w:delText>nhóm của bạn</w:delText>
        </w:r>
      </w:del>
      <w:ins w:id="23" w:author="Bang" w:date="2015-12-10T23:42:00Z">
        <w:r w:rsidR="00B22046">
          <w:rPr>
            <w:color w:val="000000"/>
            <w:sz w:val="28"/>
            <w:szCs w:val="28"/>
            <w:u w:val="single"/>
            <w:lang w:val="en-US"/>
          </w:rPr>
          <w:t xml:space="preserve">cộng đồng </w:t>
        </w:r>
      </w:ins>
      <w:r w:rsidRPr="00B34D54">
        <w:rPr>
          <w:color w:val="000000"/>
          <w:sz w:val="28"/>
          <w:szCs w:val="28"/>
          <w:u w:val="single"/>
        </w:rPr>
        <w:t xml:space="preserve">. </w:t>
      </w:r>
      <w:del w:id="24" w:author="Bang" w:date="2015-12-10T23:49:00Z">
        <w:r w:rsidRPr="00B34D54" w:rsidDel="00B22046">
          <w:rPr>
            <w:color w:val="000000"/>
            <w:sz w:val="28"/>
            <w:szCs w:val="28"/>
            <w:u w:val="single"/>
          </w:rPr>
          <w:delText>Việc làm này giúp nỗ lực nhận thức nhân với số thành viên.</w:delText>
        </w:r>
      </w:del>
      <w:ins w:id="25" w:author="Bang" w:date="2015-12-10T23:49:00Z">
        <w:r w:rsidR="00B22046">
          <w:rPr>
            <w:color w:val="000000"/>
            <w:sz w:val="28"/>
            <w:szCs w:val="28"/>
            <w:u w:val="single"/>
            <w:lang w:val="en-US"/>
          </w:rPr>
          <w:t xml:space="preserve"> </w:t>
        </w:r>
        <w:r w:rsidR="00B22046">
          <w:rPr>
            <w:color w:val="000000"/>
            <w:sz w:val="28"/>
            <w:szCs w:val="28"/>
            <w:lang w:val="en-US"/>
          </w:rPr>
          <w:t>Điều này làm nâng cao nhận thức bởi số lượng thành viên trong nhóm</w:t>
        </w:r>
      </w:ins>
      <w:ins w:id="26" w:author="Bang" w:date="2015-12-10T23:52:00Z">
        <w:r w:rsidR="00EF78B9">
          <w:rPr>
            <w:color w:val="000000"/>
            <w:sz w:val="28"/>
            <w:szCs w:val="28"/>
            <w:lang w:val="en-US"/>
          </w:rPr>
          <w:t>.</w:t>
        </w:r>
      </w:ins>
    </w:p>
    <w:p w:rsidR="008A564D" w:rsidRDefault="00C55C1A" w:rsidP="00C55C1A">
      <w:pPr>
        <w:pStyle w:val="NormalWeb"/>
        <w:rPr>
          <w:color w:val="000000"/>
          <w:sz w:val="28"/>
          <w:szCs w:val="28"/>
          <w:u w:val="single"/>
        </w:rPr>
      </w:pPr>
      <w:r w:rsidRPr="00E22F35">
        <w:rPr>
          <w:color w:val="000000"/>
          <w:sz w:val="28"/>
          <w:szCs w:val="28"/>
        </w:rPr>
        <w:t>Thiết lập kênh truyền</w:t>
      </w:r>
      <w:r w:rsidR="008A564D">
        <w:rPr>
          <w:color w:val="000000"/>
          <w:sz w:val="28"/>
          <w:szCs w:val="28"/>
        </w:rPr>
        <w:t xml:space="preserve"> thông và kế tiếp là danh sách như mail list, chat, ....</w:t>
      </w:r>
    </w:p>
    <w:p w:rsidR="00C55C1A" w:rsidRPr="00EF78B9" w:rsidRDefault="00C55C1A" w:rsidP="00C55C1A">
      <w:pPr>
        <w:pStyle w:val="NormalWeb"/>
        <w:rPr>
          <w:color w:val="000000"/>
          <w:sz w:val="28"/>
          <w:szCs w:val="28"/>
          <w:lang w:val="en-US"/>
          <w:rPrChange w:id="27" w:author="Bang" w:date="2015-12-10T23:53:00Z">
            <w:rPr>
              <w:color w:val="000000"/>
              <w:sz w:val="28"/>
              <w:szCs w:val="28"/>
              <w:u w:val="single"/>
            </w:rPr>
          </w:rPrChange>
        </w:rPr>
      </w:pPr>
      <w:r w:rsidRPr="00B34D54">
        <w:rPr>
          <w:color w:val="000000"/>
          <w:sz w:val="28"/>
          <w:szCs w:val="28"/>
          <w:u w:val="single"/>
        </w:rPr>
        <w:t>Yêu cầu khác của dự án bao gồm</w:t>
      </w:r>
      <w:del w:id="28" w:author="Bang" w:date="2015-12-10T23:53:00Z">
        <w:r w:rsidRPr="00B34D54" w:rsidDel="00EF78B9">
          <w:rPr>
            <w:color w:val="000000"/>
            <w:sz w:val="28"/>
            <w:szCs w:val="28"/>
            <w:u w:val="single"/>
          </w:rPr>
          <w:delText xml:space="preserve"> phát triển phần mềm khác nhau công cụ để kiểm soát phiên bản, đường đi vấn đề, tự động hoá quá trình xây dựng, thiết kế, mã và thử nghiệm</w:delText>
        </w:r>
      </w:del>
      <w:r w:rsidRPr="00B34D54">
        <w:rPr>
          <w:color w:val="000000"/>
          <w:sz w:val="28"/>
          <w:szCs w:val="28"/>
          <w:u w:val="single"/>
        </w:rPr>
        <w:t>.</w:t>
      </w:r>
      <w:ins w:id="29" w:author="Bang" w:date="2015-12-10T23:53:00Z">
        <w:r w:rsidR="00EF78B9">
          <w:rPr>
            <w:color w:val="000000"/>
            <w:sz w:val="28"/>
            <w:szCs w:val="28"/>
            <w:lang w:val="en-US"/>
          </w:rPr>
          <w:t xml:space="preserve"> :quản lý phiên bản, quản lý lỗi, build, design, test…</w:t>
        </w:r>
      </w:ins>
    </w:p>
    <w:p w:rsidR="00C55C1A" w:rsidRPr="00E22F35" w:rsidRDefault="00C55C1A" w:rsidP="00C55C1A">
      <w:pPr>
        <w:pStyle w:val="NormalWeb"/>
        <w:rPr>
          <w:b/>
          <w:color w:val="000000"/>
          <w:sz w:val="28"/>
          <w:szCs w:val="28"/>
        </w:rPr>
      </w:pPr>
      <w:r w:rsidRPr="00E22F35">
        <w:rPr>
          <w:b/>
          <w:color w:val="000000"/>
          <w:sz w:val="28"/>
          <w:szCs w:val="28"/>
        </w:rPr>
        <w:t>6 .3 Chấp nhận đóng góp</w:t>
      </w:r>
    </w:p>
    <w:p w:rsidR="00C55C1A" w:rsidRPr="006350A9" w:rsidRDefault="00C55C1A" w:rsidP="00C55C1A">
      <w:pPr>
        <w:pStyle w:val="NormalWeb"/>
        <w:rPr>
          <w:color w:val="000000"/>
          <w:sz w:val="28"/>
          <w:szCs w:val="28"/>
          <w:lang w:val="en-US"/>
          <w:rPrChange w:id="30" w:author="Bang" w:date="2015-12-11T00:00:00Z">
            <w:rPr>
              <w:color w:val="000000"/>
              <w:sz w:val="28"/>
              <w:szCs w:val="28"/>
            </w:rPr>
          </w:rPrChange>
        </w:rPr>
      </w:pPr>
      <w:r w:rsidRPr="00E22F35">
        <w:rPr>
          <w:color w:val="000000"/>
          <w:sz w:val="28"/>
          <w:szCs w:val="28"/>
        </w:rPr>
        <w:t>Tăng trưởng của một dự án phần mềm nguồn mở dựa trên tin tưởng mã hoặc vài đóng góp khác từ thế giới bên ngoài. Và khi bạn đã học, cách duy nhất để tập hợp đóng góp như vậy trong quy mô lớn là để làm phần mềm của bạn ưa chuộng người dùng, sao cho họ cảm thấy nhiệt tình về tham gia hiệu quả trong dự án của bạn. Rất không dễ để làm ra một sản phẩm được trông thấy nhiều trong thị trường cạnh tranh hiện nay. Tuy nhiên, nếu khái niệm then chốt là đổi mới và nếu phần mềm của</w:t>
      </w:r>
      <w:r w:rsidR="008A564D" w:rsidRPr="008A564D">
        <w:rPr>
          <w:color w:val="000000"/>
          <w:sz w:val="28"/>
          <w:szCs w:val="28"/>
        </w:rPr>
        <w:t xml:space="preserve"> </w:t>
      </w:r>
      <w:r w:rsidRPr="00E22F35">
        <w:rPr>
          <w:color w:val="000000"/>
          <w:sz w:val="28"/>
          <w:szCs w:val="28"/>
        </w:rPr>
        <w:t>bạn là rõ ràng trước các sản phẩm hiện có trên thị trường, nó chắc chắn không phải là không thể!</w:t>
      </w:r>
      <w:ins w:id="31" w:author="Bang" w:date="2015-12-11T00:00:00Z">
        <w:r w:rsidR="006350A9">
          <w:rPr>
            <w:color w:val="000000"/>
            <w:sz w:val="28"/>
            <w:szCs w:val="28"/>
            <w:lang w:val="en-US"/>
          </w:rPr>
          <w:t xml:space="preserve"> (Không thể hiểu được)</w:t>
        </w:r>
      </w:ins>
    </w:p>
    <w:p w:rsidR="00C55C1A" w:rsidRPr="00E22F35" w:rsidRDefault="00C55C1A" w:rsidP="00C55C1A">
      <w:pPr>
        <w:pStyle w:val="NormalWeb"/>
        <w:rPr>
          <w:color w:val="000000"/>
          <w:sz w:val="28"/>
          <w:szCs w:val="28"/>
        </w:rPr>
      </w:pPr>
      <w:r w:rsidRPr="00E22F35">
        <w:rPr>
          <w:color w:val="000000"/>
          <w:sz w:val="28"/>
          <w:szCs w:val="28"/>
        </w:rPr>
        <w:t xml:space="preserve">Khi ai đó này góp phần mã như một phần của thay đổi mã hoặc yêu cầu tính năng mới, một nhà phát triển trước tiên nên dành thời gian tìm hiểu các yêu cầu. </w:t>
      </w:r>
      <w:r w:rsidRPr="00E22F35">
        <w:rPr>
          <w:color w:val="000000"/>
          <w:sz w:val="28"/>
          <w:szCs w:val="28"/>
        </w:rPr>
        <w:lastRenderedPageBreak/>
        <w:t xml:space="preserve">Nếu những thứ đó không là rõ ràng, anh ấy có thể yêu cầu người đóng góp để cung cấp chi tiết hơn. Một </w:t>
      </w:r>
      <w:del w:id="32" w:author="Bang" w:date="2015-12-11T00:02:00Z">
        <w:r w:rsidRPr="00E22F35" w:rsidDel="006350A9">
          <w:rPr>
            <w:color w:val="000000"/>
            <w:sz w:val="28"/>
            <w:szCs w:val="28"/>
          </w:rPr>
          <w:delText xml:space="preserve">lần </w:delText>
        </w:r>
      </w:del>
      <w:ins w:id="33" w:author="Bang" w:date="2015-12-11T00:02:00Z">
        <w:r w:rsidR="006350A9">
          <w:rPr>
            <w:color w:val="000000"/>
            <w:sz w:val="28"/>
            <w:szCs w:val="28"/>
            <w:lang w:val="en-US"/>
          </w:rPr>
          <w:t>khi</w:t>
        </w:r>
        <w:r w:rsidR="006350A9" w:rsidRPr="00E22F35">
          <w:rPr>
            <w:color w:val="000000"/>
            <w:sz w:val="28"/>
            <w:szCs w:val="28"/>
          </w:rPr>
          <w:t xml:space="preserve"> </w:t>
        </w:r>
      </w:ins>
      <w:r w:rsidRPr="00E22F35">
        <w:rPr>
          <w:color w:val="000000"/>
          <w:sz w:val="28"/>
          <w:szCs w:val="28"/>
        </w:rPr>
        <w:t>khái niệm rõ ràng đối với nhà phát triển, anh ấy cần kiểm tra tình trạng của chu kỳ phát hành hiện tại để đảm bảo nếu nó là đúng thời điểm để chấp nhận yêu cầu. Nếu có, các nhà phát triển nên đi thông qua các mã,trước khi cho phép người sử dụng kiểm tra nó. Nếu đây không phải là lúc thích hợp, yêu cầu nên được xếp lịch cho lần phát hành sắp tới.</w:t>
      </w:r>
    </w:p>
    <w:p w:rsidR="008A564D" w:rsidRPr="006350A9" w:rsidRDefault="00C55C1A" w:rsidP="00C55C1A">
      <w:pPr>
        <w:pStyle w:val="NormalWeb"/>
        <w:rPr>
          <w:color w:val="000000"/>
          <w:sz w:val="28"/>
          <w:szCs w:val="28"/>
          <w:lang w:val="en-US"/>
          <w:rPrChange w:id="34" w:author="Bang" w:date="2015-12-11T00:04:00Z">
            <w:rPr>
              <w:color w:val="000000"/>
              <w:sz w:val="28"/>
              <w:szCs w:val="28"/>
            </w:rPr>
          </w:rPrChange>
        </w:rPr>
      </w:pPr>
      <w:r w:rsidRPr="00E22F35">
        <w:rPr>
          <w:color w:val="000000"/>
          <w:sz w:val="28"/>
          <w:szCs w:val="28"/>
        </w:rPr>
        <w:t>Xử lý bài phê bình đ</w:t>
      </w:r>
      <w:r w:rsidR="00B34D54">
        <w:rPr>
          <w:color w:val="000000"/>
          <w:sz w:val="28"/>
          <w:szCs w:val="28"/>
        </w:rPr>
        <w:t>ôi</w:t>
      </w:r>
      <w:r w:rsidRPr="00E22F35">
        <w:rPr>
          <w:color w:val="000000"/>
          <w:sz w:val="28"/>
          <w:szCs w:val="28"/>
        </w:rPr>
        <w:t xml:space="preserve"> khi nhà phát triển phải làm nó một mình. Đảm bảo giao phó và bao gồm người hơn vào công việc tra cứu. Bạn cũng có thể để cho người đóng góp những mà bạn đã làm việc với trước đây và được giao phó bởi chất lượng công việc, cam kết công việc của họ trực tiếp. Ngoài giữ thăng bằng khối lượng công việc khắp toàn bộ nhóm, nó cũng giúp làm sạch tình trạng thắt nút cổ chai do giảm số chi tiêu người dùng yêu cầu.</w:t>
      </w:r>
      <w:ins w:id="35" w:author="Bang" w:date="2015-12-11T00:04:00Z">
        <w:r w:rsidR="006350A9">
          <w:rPr>
            <w:color w:val="000000"/>
            <w:sz w:val="28"/>
            <w:szCs w:val="28"/>
            <w:lang w:val="en-US"/>
          </w:rPr>
          <w:t xml:space="preserve"> (Không thể hiểu được)</w:t>
        </w:r>
      </w:ins>
    </w:p>
    <w:p w:rsidR="00E22F35" w:rsidRPr="006350A9" w:rsidRDefault="00E22F35" w:rsidP="00C55C1A">
      <w:pPr>
        <w:pStyle w:val="NormalWeb"/>
        <w:rPr>
          <w:color w:val="000000"/>
          <w:sz w:val="28"/>
          <w:szCs w:val="28"/>
          <w:lang w:val="en-US"/>
          <w:rPrChange w:id="36" w:author="Bang" w:date="2015-12-11T00:04:00Z">
            <w:rPr>
              <w:color w:val="000000"/>
              <w:sz w:val="28"/>
              <w:szCs w:val="28"/>
            </w:rPr>
          </w:rPrChange>
        </w:rPr>
      </w:pPr>
      <w:r w:rsidRPr="00E22F35">
        <w:rPr>
          <w:b/>
          <w:color w:val="000000"/>
          <w:sz w:val="32"/>
          <w:szCs w:val="32"/>
        </w:rPr>
        <w:t>Chương 7 :Nghiên cứu trường hợp Góp phần vào một dự án mã nguồn mở 87</w:t>
      </w:r>
      <w:ins w:id="37" w:author="Bang" w:date="2015-12-11T00:04:00Z">
        <w:r w:rsidR="006350A9">
          <w:rPr>
            <w:b/>
            <w:color w:val="000000"/>
            <w:sz w:val="32"/>
            <w:szCs w:val="32"/>
            <w:lang w:val="en-US"/>
          </w:rPr>
          <w:t xml:space="preserve"> (Tham khảo thêm nên thầy không sửa)</w:t>
        </w:r>
      </w:ins>
    </w:p>
    <w:p w:rsidR="00E22F35" w:rsidRPr="008A564D" w:rsidRDefault="00E22F35" w:rsidP="00E22F35">
      <w:pPr>
        <w:pStyle w:val="NormalWeb"/>
        <w:rPr>
          <w:rFonts w:ascii="Arial" w:hAnsi="Arial" w:cs="Arial"/>
          <w:color w:val="000000"/>
          <w:sz w:val="28"/>
          <w:szCs w:val="28"/>
        </w:rPr>
      </w:pPr>
      <w:r w:rsidRPr="008A564D">
        <w:rPr>
          <w:rFonts w:ascii="Arial" w:hAnsi="Arial" w:cs="Arial"/>
          <w:color w:val="000000"/>
          <w:sz w:val="28"/>
          <w:szCs w:val="28"/>
        </w:rPr>
        <w:t>7.1 Ruby on Rails và các mô-đun DB2</w:t>
      </w:r>
    </w:p>
    <w:p w:rsidR="008A564D" w:rsidRPr="008A564D" w:rsidRDefault="008A564D" w:rsidP="00E22F35">
      <w:pPr>
        <w:pStyle w:val="NormalWeb"/>
        <w:rPr>
          <w:rFonts w:ascii="Arial" w:hAnsi="Arial" w:cs="Arial"/>
          <w:color w:val="000000"/>
          <w:sz w:val="28"/>
          <w:szCs w:val="28"/>
        </w:rPr>
      </w:pPr>
      <w:r w:rsidRPr="008A564D">
        <w:rPr>
          <w:rFonts w:ascii="Arial" w:hAnsi="Arial" w:cs="Arial"/>
          <w:color w:val="000000"/>
          <w:sz w:val="28"/>
          <w:szCs w:val="28"/>
        </w:rPr>
        <w:t>Ruby on Rail và module DB2 là 2 công nghệ được tạo ra từ mã nguồn mở.</w:t>
      </w:r>
    </w:p>
    <w:p w:rsidR="00E22F35" w:rsidRPr="00E22F35" w:rsidRDefault="00E22F35" w:rsidP="008A564D">
      <w:pPr>
        <w:ind w:firstLine="720"/>
        <w:rPr>
          <w:sz w:val="28"/>
          <w:szCs w:val="28"/>
        </w:rPr>
      </w:pPr>
      <w:r w:rsidRPr="00E22F35">
        <w:rPr>
          <w:sz w:val="28"/>
          <w:szCs w:val="28"/>
        </w:rPr>
        <w:t>Đây là phần đầu của trang mô đun DB2 - RoR, bao gồm mô tả dự án nhanh, danh sách nhà phát triển dự án và một số menu trên cây nằm ngang. Những menu cung cấp cho bạn truy cập trực tiếp vào các phần khác nhau của trang webcó chứa các công cụ chúng tôi đã nói chuyện thông qua các cuốn sách. Thanh menu chính bao gồm những điều sau đây ( liệt kê từ trái qua phải ) :</w:t>
      </w:r>
    </w:p>
    <w:p w:rsidR="00E22F35" w:rsidRPr="00E22F35" w:rsidRDefault="00E22F35" w:rsidP="00E22F35">
      <w:pPr>
        <w:rPr>
          <w:sz w:val="28"/>
          <w:szCs w:val="28"/>
        </w:rPr>
      </w:pPr>
      <w:r w:rsidRPr="00E22F35">
        <w:rPr>
          <w:sz w:val="28"/>
          <w:szCs w:val="28"/>
        </w:rPr>
        <w:t>* Tóm tắt: Cung cấp tóm tắt dự án. Đây là những gì bạn thấy đượ</w:t>
      </w:r>
      <w:r w:rsidR="00EC3E79">
        <w:rPr>
          <w:sz w:val="28"/>
          <w:szCs w:val="28"/>
        </w:rPr>
        <w:t>c trong hình 7.1</w:t>
      </w:r>
    </w:p>
    <w:p w:rsidR="00E22F35" w:rsidRPr="00E22F35" w:rsidRDefault="00E22F35" w:rsidP="00E22F35">
      <w:pPr>
        <w:rPr>
          <w:sz w:val="28"/>
          <w:szCs w:val="28"/>
        </w:rPr>
      </w:pPr>
      <w:r w:rsidRPr="00E22F35">
        <w:rPr>
          <w:sz w:val="28"/>
          <w:szCs w:val="28"/>
        </w:rPr>
        <w:t>* Diễn đàn: Nơi người dùng có thể trao đổi ý tưởng của họ</w:t>
      </w:r>
      <w:r w:rsidR="00EC3E79">
        <w:rPr>
          <w:sz w:val="28"/>
          <w:szCs w:val="28"/>
        </w:rPr>
        <w:t>.</w:t>
      </w:r>
    </w:p>
    <w:p w:rsidR="00E22F35" w:rsidRPr="00E22F35" w:rsidRDefault="00E22F35" w:rsidP="00E22F35">
      <w:pPr>
        <w:rPr>
          <w:sz w:val="28"/>
          <w:szCs w:val="28"/>
        </w:rPr>
      </w:pPr>
      <w:r w:rsidRPr="00E22F35">
        <w:rPr>
          <w:sz w:val="28"/>
          <w:szCs w:val="28"/>
        </w:rPr>
        <w:t>* Săn lùng: Đưa bạn đến các công cụ báo cáo lỗi với một số nhưng tương tự như tùy chọ</w:t>
      </w:r>
      <w:r w:rsidR="00EC3E79">
        <w:rPr>
          <w:sz w:val="28"/>
          <w:szCs w:val="28"/>
        </w:rPr>
        <w:t>n.</w:t>
      </w:r>
    </w:p>
    <w:p w:rsidR="00E22F35" w:rsidRPr="00E22F35" w:rsidRDefault="00E22F35" w:rsidP="00E22F35">
      <w:pPr>
        <w:rPr>
          <w:sz w:val="28"/>
          <w:szCs w:val="28"/>
        </w:rPr>
      </w:pPr>
      <w:r w:rsidRPr="00E22F35">
        <w:rPr>
          <w:sz w:val="28"/>
          <w:szCs w:val="28"/>
        </w:rPr>
        <w:t>* Danh sách: Cung cấp liệt kê vài các danh sách gởi thư sẵn với khả năng để xem, đăng ký thuê bao và bỏ</w:t>
      </w:r>
      <w:r w:rsidR="00EC3E79">
        <w:rPr>
          <w:sz w:val="28"/>
          <w:szCs w:val="28"/>
        </w:rPr>
        <w:t xml:space="preserve"> đăng ký.</w:t>
      </w:r>
    </w:p>
    <w:p w:rsidR="00E22F35" w:rsidRPr="00E22F35" w:rsidRDefault="00E22F35" w:rsidP="00E22F35">
      <w:pPr>
        <w:rPr>
          <w:sz w:val="28"/>
          <w:szCs w:val="28"/>
        </w:rPr>
      </w:pPr>
      <w:r w:rsidRPr="00E22F35">
        <w:rPr>
          <w:sz w:val="28"/>
          <w:szCs w:val="28"/>
        </w:rPr>
        <w:t>* Nhiệm vụ: Cung cấp để làm danh sách nhà phát triển dự án sử dụng để tổ chức hoạt động của họ.</w:t>
      </w:r>
    </w:p>
    <w:p w:rsidR="00E22F35" w:rsidRPr="00E22F35" w:rsidRDefault="00E22F35" w:rsidP="00E22F35">
      <w:pPr>
        <w:rPr>
          <w:sz w:val="28"/>
          <w:szCs w:val="28"/>
        </w:rPr>
      </w:pPr>
      <w:r w:rsidRPr="00E22F35">
        <w:rPr>
          <w:sz w:val="28"/>
          <w:szCs w:val="28"/>
        </w:rPr>
        <w:t>* Các tài liệu: Cho tài liệ</w:t>
      </w:r>
      <w:r w:rsidR="00EC3E79">
        <w:rPr>
          <w:sz w:val="28"/>
          <w:szCs w:val="28"/>
        </w:rPr>
        <w:t>u.</w:t>
      </w:r>
    </w:p>
    <w:p w:rsidR="00E22F35" w:rsidRPr="00E22F35" w:rsidRDefault="00E22F35" w:rsidP="00E22F35">
      <w:pPr>
        <w:rPr>
          <w:sz w:val="28"/>
          <w:szCs w:val="28"/>
        </w:rPr>
      </w:pPr>
      <w:r w:rsidRPr="00E22F35">
        <w:rPr>
          <w:sz w:val="28"/>
          <w:szCs w:val="28"/>
        </w:rPr>
        <w:lastRenderedPageBreak/>
        <w:t>* Tin tức và lĩnh vực SCM: Cho bạn hướng dẫn để kiểm tra dự án qua sự lật đổ</w:t>
      </w:r>
      <w:r w:rsidR="00EC3E79">
        <w:rPr>
          <w:sz w:val="28"/>
          <w:szCs w:val="28"/>
        </w:rPr>
        <w:t>.</w:t>
      </w:r>
    </w:p>
    <w:p w:rsidR="00E22F35" w:rsidRPr="00E22F35" w:rsidRDefault="00E22F35" w:rsidP="00E22F35">
      <w:pPr>
        <w:rPr>
          <w:sz w:val="28"/>
          <w:szCs w:val="28"/>
        </w:rPr>
      </w:pPr>
      <w:r w:rsidRPr="00E22F35">
        <w:rPr>
          <w:sz w:val="28"/>
          <w:szCs w:val="28"/>
        </w:rPr>
        <w:t>* Tập tin: Đưa bạn đến khu vực download có chứa tất cả các phiên bản khác nhau của các gói trình điều khiển Rails DB2 trong các định dạ</w:t>
      </w:r>
      <w:r w:rsidR="00EC3E79">
        <w:rPr>
          <w:sz w:val="28"/>
          <w:szCs w:val="28"/>
        </w:rPr>
        <w:t>ng khác nhau.</w:t>
      </w:r>
    </w:p>
    <w:p w:rsidR="00C665A0" w:rsidRDefault="00E22F35" w:rsidP="00E22F35">
      <w:pPr>
        <w:rPr>
          <w:sz w:val="28"/>
          <w:szCs w:val="28"/>
        </w:rPr>
      </w:pPr>
      <w:r w:rsidRPr="00E22F35">
        <w:rPr>
          <w:sz w:val="28"/>
          <w:szCs w:val="28"/>
        </w:rPr>
        <w:t>Phần dưới cùng của trang Web có một cái nhìn chi tiết hơn về các mục trong menu chính, ví dụ, Khu vực phát hành tập tin mới nhất, cho bạn một sự lụa chọn với các phiên bản mới nhất cũng như ngày nó phát hành và một liên kết nhanh cho phép tải nó về. Bên dưới phần "khu vực công cộng" và phần "tin tức mới nhất" đi theo nguyên tắc giống nhau. Dù bằng cách sử dụng menu hoặc các phần sẽ dẫn bạn đến cùng một nội dung. Điều quan trọng dù đó là khi bạn lần đầu tiên đến với một hệ thống như thế này bạn mất một thời gian để hiểu đượ</w:t>
      </w:r>
      <w:r w:rsidR="00EC3E79">
        <w:rPr>
          <w:sz w:val="28"/>
          <w:szCs w:val="28"/>
        </w:rPr>
        <w:t>c</w:t>
      </w:r>
      <w:r w:rsidR="00EC3E79" w:rsidRPr="00EC3E79">
        <w:rPr>
          <w:sz w:val="28"/>
          <w:szCs w:val="28"/>
        </w:rPr>
        <w:t xml:space="preserve"> </w:t>
      </w:r>
      <w:r w:rsidRPr="00E22F35">
        <w:rPr>
          <w:sz w:val="28"/>
          <w:szCs w:val="28"/>
        </w:rPr>
        <w:t>nó. Chỉ lượng thông tin với thuật ngữ khác thường có thể có một ảnh hưởng rất lớn.</w:t>
      </w:r>
    </w:p>
    <w:p w:rsidR="00610E45" w:rsidRPr="00A76A1D" w:rsidRDefault="00610E45" w:rsidP="00E22F35">
      <w:pPr>
        <w:rPr>
          <w:sz w:val="28"/>
          <w:szCs w:val="28"/>
          <w:u w:val="single"/>
        </w:rPr>
      </w:pPr>
      <w:r w:rsidRPr="00A76A1D">
        <w:rPr>
          <w:sz w:val="28"/>
          <w:szCs w:val="28"/>
          <w:u w:val="single"/>
        </w:rPr>
        <w:t>Submit một lỗi</w:t>
      </w:r>
    </w:p>
    <w:p w:rsidR="00E22F35" w:rsidRPr="00E22F35" w:rsidRDefault="00E22F35" w:rsidP="00E22F35">
      <w:pPr>
        <w:rPr>
          <w:sz w:val="28"/>
          <w:szCs w:val="28"/>
        </w:rPr>
      </w:pPr>
      <w:r w:rsidRPr="00235B07">
        <w:rPr>
          <w:sz w:val="28"/>
          <w:szCs w:val="28"/>
          <w:u w:val="single"/>
        </w:rPr>
        <w:t>Lỗi tồn tại là cái đầu tiên kể từ khi phần mềm được tạo ra.Một số lỗi rất khó chịu hơn so với những lỗi khác và có thể làm cho các phần mềm không sử dụng được.Báo cáo lỗi đang cực kì giảm sút về số lượng của lỗi trong các ứng dụng. làm cho đời sống dễ dàng hơn với tất cả người sử dụng.</w:t>
      </w:r>
      <w:r w:rsidRPr="00E22F35">
        <w:rPr>
          <w:sz w:val="28"/>
          <w:szCs w:val="28"/>
        </w:rPr>
        <w:t>Báo cáo lỗi được chấp nhận bao gồm:</w:t>
      </w:r>
    </w:p>
    <w:p w:rsidR="00E22F35" w:rsidRPr="00E22F35" w:rsidRDefault="00E22F35" w:rsidP="00E22F35">
      <w:pPr>
        <w:rPr>
          <w:sz w:val="28"/>
          <w:szCs w:val="28"/>
        </w:rPr>
      </w:pPr>
      <w:r w:rsidRPr="00E22F35">
        <w:rPr>
          <w:sz w:val="28"/>
          <w:szCs w:val="28"/>
        </w:rPr>
        <w:t>- Có mô tả chi tiết của hệ thống khi phần mềm đang chạy.</w:t>
      </w:r>
    </w:p>
    <w:p w:rsidR="00E22F35" w:rsidRPr="00E22F35" w:rsidRDefault="00E22F35" w:rsidP="00E22F35">
      <w:pPr>
        <w:rPr>
          <w:sz w:val="28"/>
          <w:szCs w:val="28"/>
        </w:rPr>
      </w:pPr>
      <w:r w:rsidRPr="00E22F35">
        <w:rPr>
          <w:sz w:val="28"/>
          <w:szCs w:val="28"/>
        </w:rPr>
        <w:t>- Xuất ra cho người sử dụng cảm nhận về ứng dụng.</w:t>
      </w:r>
    </w:p>
    <w:p w:rsidR="00E22F35" w:rsidRPr="00E22F35" w:rsidRDefault="00E22F35" w:rsidP="00E22F35">
      <w:pPr>
        <w:rPr>
          <w:sz w:val="28"/>
          <w:szCs w:val="28"/>
        </w:rPr>
      </w:pPr>
      <w:r w:rsidRPr="00E22F35">
        <w:rPr>
          <w:sz w:val="28"/>
          <w:szCs w:val="28"/>
        </w:rPr>
        <w:t>- Thông báo lỗi bằng lời nhắn.</w:t>
      </w:r>
    </w:p>
    <w:p w:rsidR="00E22F35" w:rsidRPr="00E22F35" w:rsidRDefault="00E22F35" w:rsidP="00E22F35">
      <w:pPr>
        <w:rPr>
          <w:sz w:val="28"/>
          <w:szCs w:val="28"/>
        </w:rPr>
      </w:pPr>
      <w:r w:rsidRPr="00E22F35">
        <w:rPr>
          <w:sz w:val="28"/>
          <w:szCs w:val="28"/>
        </w:rPr>
        <w:t>- Hành vi dự kiến.</w:t>
      </w:r>
    </w:p>
    <w:p w:rsidR="00E22F35" w:rsidRPr="00E22F35" w:rsidRDefault="00E22F35" w:rsidP="00E22F35">
      <w:pPr>
        <w:rPr>
          <w:sz w:val="28"/>
          <w:szCs w:val="28"/>
        </w:rPr>
      </w:pPr>
      <w:r w:rsidRPr="00E22F35">
        <w:rPr>
          <w:sz w:val="28"/>
          <w:szCs w:val="28"/>
        </w:rPr>
        <w:t>Báo cáo lỗi nên khách quan và dựa trên thực tế, phán đoán không phải ở nơi này(</w:t>
      </w:r>
      <w:r w:rsidRPr="00610E45">
        <w:rPr>
          <w:sz w:val="28"/>
          <w:szCs w:val="28"/>
          <w:u w:val="single"/>
        </w:rPr>
        <w:t>có nghĩa là báo cáo cần dự trên thực tế chứ không phải là phán đoán của cá nhân</w:t>
      </w:r>
      <w:r w:rsidRPr="00E22F35">
        <w:rPr>
          <w:sz w:val="28"/>
          <w:szCs w:val="28"/>
        </w:rPr>
        <w:t>).</w:t>
      </w:r>
      <w:r w:rsidR="00322C91" w:rsidRPr="00E22F35">
        <w:rPr>
          <w:sz w:val="28"/>
          <w:szCs w:val="28"/>
        </w:rPr>
        <w:t xml:space="preserve"> </w:t>
      </w:r>
      <w:r w:rsidRPr="00E22F35">
        <w:rPr>
          <w:sz w:val="28"/>
          <w:szCs w:val="28"/>
        </w:rPr>
        <w:t>bây giờ hãy hình dung trong chốc lát bạn sẽ tìm thấy lỗi thực và bạn có ý định điền vào bảng thông báo lỗi trên bảng điều khiển hướng đi của phần mềm qtcsdl bằng các trang giả."Nơi nào tôi bắt đầu", bạn có thể yêu cầu.quá trình dưới đây có thể giúp trả lời câu hỏi này:</w:t>
      </w:r>
    </w:p>
    <w:p w:rsidR="00E22F35" w:rsidRPr="00E22F35" w:rsidRDefault="00E22F35" w:rsidP="00E22F35">
      <w:pPr>
        <w:rPr>
          <w:sz w:val="28"/>
          <w:szCs w:val="28"/>
        </w:rPr>
      </w:pPr>
      <w:r w:rsidRPr="00E22F35">
        <w:rPr>
          <w:sz w:val="28"/>
          <w:szCs w:val="28"/>
        </w:rPr>
        <w:t>1.kiểm tra nếu sẵn sàng quyết định đó là lỗi.Gửi lỗi trùng lặp là một sự lãng phí thời gian cho bạn và các nhà phát triển.</w:t>
      </w:r>
    </w:p>
    <w:p w:rsidR="00E22F35" w:rsidRDefault="00E22F35" w:rsidP="00E22F35">
      <w:pPr>
        <w:rPr>
          <w:sz w:val="28"/>
          <w:szCs w:val="28"/>
        </w:rPr>
      </w:pPr>
      <w:r w:rsidRPr="00E22F35">
        <w:rPr>
          <w:sz w:val="28"/>
          <w:szCs w:val="28"/>
        </w:rPr>
        <w:t xml:space="preserve">2.Nếu bạn chưa có một tài khoản trên trang giả, hãy tạo 1 cái. Nếu bạn đã có một tài khoản, đăng nhập, sau đó đi đến trang tiếp hợp hướng đi </w:t>
      </w:r>
      <w:r w:rsidRPr="00E22F35">
        <w:rPr>
          <w:sz w:val="28"/>
          <w:szCs w:val="28"/>
        </w:rPr>
        <w:lastRenderedPageBreak/>
        <w:t>phân mềm qtcsdl trên trang giả và chọn bộ theo dõi từ menu chính, sau đó nhấn on BUGS. Nhấn nút "Submit New" bên phải phía dưới của menu chính.</w:t>
      </w:r>
    </w:p>
    <w:p w:rsidR="007D23BD" w:rsidRPr="007D23BD" w:rsidRDefault="007D23BD" w:rsidP="007D23BD">
      <w:pPr>
        <w:rPr>
          <w:sz w:val="28"/>
          <w:szCs w:val="28"/>
        </w:rPr>
      </w:pPr>
      <w:r w:rsidRPr="007D23BD">
        <w:rPr>
          <w:sz w:val="28"/>
          <w:szCs w:val="28"/>
        </w:rPr>
        <w:t>Chương 7 Nghiên cứu trường hợp Góp phần vào một dự án mã nguồn mở 87</w:t>
      </w:r>
    </w:p>
    <w:p w:rsidR="007D23BD" w:rsidRPr="007D23BD" w:rsidRDefault="007D23BD" w:rsidP="007D23BD">
      <w:pPr>
        <w:rPr>
          <w:sz w:val="28"/>
          <w:szCs w:val="28"/>
        </w:rPr>
      </w:pPr>
      <w:r w:rsidRPr="007D23BD">
        <w:rPr>
          <w:sz w:val="28"/>
          <w:szCs w:val="28"/>
        </w:rPr>
        <w:t>**Category- lĩnh vực này đòi hỏi một số kiến thức về cấu trúc của dự án. Nó đề cập đến các phần khác nhau của dự án. Ví dụ dự án có thể có một phần riêng cho giao diện người dùng. Trong trường hợp này, các dự án Ruby-DB2 có hai phần Adapter và Driver. Các bộ chuyển đổi nằm trên đường ray ActiveRecord là một thành phần chịu trách nhiệm về Object Relational Mapping (ORM). Các trình điều khiển trên mặt khác là trách nhiệm làm cho đường ray nói chuyện với cơ sở dữ liệu DB2 của IBM.</w:t>
      </w:r>
    </w:p>
    <w:p w:rsidR="007D23BD" w:rsidRPr="007D23BD" w:rsidRDefault="007D23BD" w:rsidP="007D23BD">
      <w:pPr>
        <w:rPr>
          <w:sz w:val="28"/>
          <w:szCs w:val="28"/>
        </w:rPr>
      </w:pPr>
      <w:r w:rsidRPr="007D23BD">
        <w:rPr>
          <w:sz w:val="28"/>
          <w:szCs w:val="28"/>
        </w:rPr>
        <w:t>**Nhóm- Các phiên bản của adapter IBM DB2 và lái xe bạn đang chạy</w:t>
      </w:r>
    </w:p>
    <w:p w:rsidR="007D23BD" w:rsidRPr="007D23BD" w:rsidRDefault="007D23BD" w:rsidP="007D23BD">
      <w:pPr>
        <w:rPr>
          <w:sz w:val="28"/>
          <w:szCs w:val="28"/>
        </w:rPr>
      </w:pPr>
      <w:r w:rsidRPr="007D23BD">
        <w:rPr>
          <w:sz w:val="28"/>
          <w:szCs w:val="28"/>
        </w:rPr>
        <w:t>**Tóm tắt Mô tả ngắn về các lỗi.</w:t>
      </w:r>
    </w:p>
    <w:p w:rsidR="007D23BD" w:rsidRPr="007D23BD" w:rsidRDefault="007D23BD" w:rsidP="007D23BD">
      <w:pPr>
        <w:rPr>
          <w:sz w:val="28"/>
          <w:szCs w:val="28"/>
        </w:rPr>
      </w:pPr>
      <w:r w:rsidRPr="007D23BD">
        <w:rPr>
          <w:sz w:val="28"/>
          <w:szCs w:val="28"/>
        </w:rPr>
        <w:t>**Chi tiết này nên bao gồm tất cả các thông tin cần thiết cho các nhà phát triển để tạo lại lỗi. Trong một hệ thống đường ray chạy nó sẽ được rõ ràng để bắt đầu với phiên bản đường ray tiếp theo là phiên bản card DB2 và lái xe là tốt. Tất cả các thông báo lỗi in hoặc đăng nhập bằng đường ray sẽ được bao gồm. Nếu bạn đang làm bất cứ điều gì vào thời điểm vụ tai nạn mô tả nó một cách chi tiết.</w:t>
      </w:r>
    </w:p>
    <w:p w:rsidR="00E22F35" w:rsidRPr="00E22F35" w:rsidRDefault="007D23BD" w:rsidP="007D23BD">
      <w:pPr>
        <w:rPr>
          <w:sz w:val="28"/>
          <w:szCs w:val="28"/>
        </w:rPr>
      </w:pPr>
      <w:r w:rsidRPr="007D23BD">
        <w:rPr>
          <w:sz w:val="28"/>
          <w:szCs w:val="28"/>
        </w:rPr>
        <w:t>**Tải lên tập tin Nếu bạn có một miếng vá đính kèm và tải nó lên. Đôi khi sản lượng của các tập tin log chiếm quá nhiều không gian trên màn hình nó là tốt đẹp để lưu trữ nó trong một hoặc nhiều tập tin và tải lên. 4. Bấm Submit và bạn tắt đi. Trình lỗi là khoa học đơn giản và một trong những cách tốt nhất để đóng góp cho một dự án mã nguồn mở tuy nhiên hầu hết mọi người cung cấp mô tả lỗi nghèo do thiếu kiến thức hay tài liệu thích hợp. Trong chương này, bạn đã thấy làm thế nào để điền vào một báo cáo lỗi một cách đơn giản và hiệu quả. Sẽ có một lần khi bất chấp tất cả những nỗ lực của bạn mà vẫn không tìm ra được lỗi rõ ràng. Hãy kiên trì và cố gắng để có được những suy nghĩ rõ ràng. Các nhà phát triển sẽ đánh giá cao nó và bạn sẽ có phần mềm của bạn đã được sửa lỗi sớm hơn. Hãy săn lỗi tốt!</w:t>
      </w:r>
    </w:p>
    <w:sectPr w:rsidR="00E22F35" w:rsidRPr="00E22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1A"/>
    <w:rsid w:val="00083E9D"/>
    <w:rsid w:val="00235B07"/>
    <w:rsid w:val="00256531"/>
    <w:rsid w:val="00322C91"/>
    <w:rsid w:val="00400D77"/>
    <w:rsid w:val="0044018F"/>
    <w:rsid w:val="00610E45"/>
    <w:rsid w:val="006350A9"/>
    <w:rsid w:val="00653B9E"/>
    <w:rsid w:val="00781534"/>
    <w:rsid w:val="007D23BD"/>
    <w:rsid w:val="00881186"/>
    <w:rsid w:val="00895930"/>
    <w:rsid w:val="008A564D"/>
    <w:rsid w:val="00A76A1D"/>
    <w:rsid w:val="00AC16CE"/>
    <w:rsid w:val="00B22046"/>
    <w:rsid w:val="00B34D54"/>
    <w:rsid w:val="00C47C3B"/>
    <w:rsid w:val="00C55C1A"/>
    <w:rsid w:val="00C55E8B"/>
    <w:rsid w:val="00C665A0"/>
    <w:rsid w:val="00CE7A29"/>
    <w:rsid w:val="00DC57FD"/>
    <w:rsid w:val="00E22F35"/>
    <w:rsid w:val="00E613F9"/>
    <w:rsid w:val="00EC3E79"/>
    <w:rsid w:val="00EF78B9"/>
    <w:rsid w:val="00FF05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C1A"/>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881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1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C1A"/>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881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1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29180">
      <w:bodyDiv w:val="1"/>
      <w:marLeft w:val="0"/>
      <w:marRight w:val="0"/>
      <w:marTop w:val="0"/>
      <w:marBottom w:val="0"/>
      <w:divBdr>
        <w:top w:val="none" w:sz="0" w:space="0" w:color="auto"/>
        <w:left w:val="none" w:sz="0" w:space="0" w:color="auto"/>
        <w:bottom w:val="none" w:sz="0" w:space="0" w:color="auto"/>
        <w:right w:val="none" w:sz="0" w:space="0" w:color="auto"/>
      </w:divBdr>
    </w:div>
    <w:div w:id="67399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MAI</dc:creator>
  <cp:keywords/>
  <dc:description/>
  <cp:lastModifiedBy>Bang</cp:lastModifiedBy>
  <cp:revision>11</cp:revision>
  <dcterms:created xsi:type="dcterms:W3CDTF">2015-10-10T12:52:00Z</dcterms:created>
  <dcterms:modified xsi:type="dcterms:W3CDTF">2015-12-10T17:15:00Z</dcterms:modified>
</cp:coreProperties>
</file>