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E88" w:rsidRPr="008E41DD" w:rsidRDefault="00764FCD">
      <w:pPr>
        <w:rPr>
          <w:rFonts w:ascii="Times New Roman" w:hAnsi="Times New Roman" w:cs="Times New Roman"/>
          <w:b/>
          <w:sz w:val="26"/>
          <w:szCs w:val="26"/>
          <w:lang w:val="vi-VN"/>
        </w:rPr>
      </w:pPr>
      <w:r w:rsidRPr="008E41DD">
        <w:rPr>
          <w:rFonts w:ascii="Times New Roman" w:hAnsi="Times New Roman" w:cs="Times New Roman"/>
          <w:b/>
          <w:sz w:val="26"/>
          <w:szCs w:val="26"/>
          <w:lang w:val="vi-VN"/>
        </w:rPr>
        <w:t>Phan Hoàng Nam</w:t>
      </w:r>
    </w:p>
    <w:p w:rsidR="00764FCD" w:rsidRPr="008E41DD" w:rsidRDefault="00764FCD">
      <w:pPr>
        <w:rPr>
          <w:rFonts w:ascii="Times New Roman" w:hAnsi="Times New Roman" w:cs="Times New Roman"/>
          <w:b/>
          <w:sz w:val="26"/>
          <w:szCs w:val="26"/>
          <w:lang w:val="vi-VN"/>
        </w:rPr>
      </w:pPr>
      <w:r w:rsidRPr="008E41DD">
        <w:rPr>
          <w:rFonts w:ascii="Times New Roman" w:hAnsi="Times New Roman" w:cs="Times New Roman"/>
          <w:b/>
          <w:sz w:val="26"/>
          <w:szCs w:val="26"/>
          <w:lang w:val="vi-VN"/>
        </w:rPr>
        <w:t>Lê Kim Tiến</w:t>
      </w:r>
    </w:p>
    <w:p w:rsidR="00764FCD" w:rsidRPr="008E41DD" w:rsidRDefault="00764FCD">
      <w:pPr>
        <w:rPr>
          <w:rFonts w:ascii="Times New Roman" w:hAnsi="Times New Roman" w:cs="Times New Roman"/>
          <w:b/>
          <w:sz w:val="26"/>
          <w:szCs w:val="26"/>
          <w:lang w:val="vi-VN"/>
        </w:rPr>
      </w:pPr>
      <w:r w:rsidRPr="008E41DD">
        <w:rPr>
          <w:rFonts w:ascii="Times New Roman" w:hAnsi="Times New Roman" w:cs="Times New Roman"/>
          <w:b/>
          <w:sz w:val="26"/>
          <w:szCs w:val="26"/>
          <w:lang w:val="vi-VN"/>
        </w:rPr>
        <w:t>Lê Việt Nhựt</w:t>
      </w:r>
    </w:p>
    <w:p w:rsidR="00764FCD" w:rsidRDefault="00764FCD" w:rsidP="00764FCD">
      <w:pPr>
        <w:jc w:val="center"/>
        <w:rPr>
          <w:ins w:id="0" w:author="Bang" w:date="2015-12-11T01:17:00Z"/>
          <w:rFonts w:ascii="Times New Roman" w:hAnsi="Times New Roman" w:cs="Times New Roman"/>
          <w:b/>
          <w:sz w:val="48"/>
          <w:szCs w:val="48"/>
        </w:rPr>
      </w:pPr>
      <w:r w:rsidRPr="008E41DD">
        <w:rPr>
          <w:rFonts w:ascii="Times New Roman" w:hAnsi="Times New Roman" w:cs="Times New Roman"/>
          <w:b/>
          <w:sz w:val="48"/>
          <w:szCs w:val="48"/>
          <w:lang w:val="vi-VN"/>
        </w:rPr>
        <w:t>Chương 5: Tài Chính</w:t>
      </w:r>
    </w:p>
    <w:p w:rsidR="0045431B" w:rsidRPr="0045431B" w:rsidRDefault="0045431B" w:rsidP="00764FCD">
      <w:pPr>
        <w:jc w:val="center"/>
        <w:rPr>
          <w:rFonts w:ascii="Times New Roman" w:hAnsi="Times New Roman" w:cs="Times New Roman"/>
          <w:b/>
          <w:sz w:val="48"/>
          <w:szCs w:val="48"/>
          <w:rPrChange w:id="1" w:author="Bang" w:date="2015-12-11T01:17:00Z">
            <w:rPr>
              <w:rFonts w:ascii="Times New Roman" w:hAnsi="Times New Roman" w:cs="Times New Roman"/>
              <w:b/>
              <w:sz w:val="48"/>
              <w:szCs w:val="48"/>
              <w:lang w:val="vi-VN"/>
            </w:rPr>
          </w:rPrChange>
        </w:rPr>
      </w:pPr>
      <w:ins w:id="2" w:author="Bang" w:date="2015-12-11T01:17:00Z">
        <w:r>
          <w:rPr>
            <w:rFonts w:ascii="Times New Roman" w:hAnsi="Times New Roman" w:cs="Times New Roman"/>
            <w:b/>
            <w:sz w:val="48"/>
            <w:szCs w:val="48"/>
          </w:rPr>
          <w:t>Nhóm chưa cập nhật</w:t>
        </w:r>
      </w:ins>
      <w:bookmarkStart w:id="3" w:name="_GoBack"/>
      <w:bookmarkEnd w:id="3"/>
    </w:p>
    <w:p w:rsidR="00764FCD" w:rsidRPr="008E41DD" w:rsidRDefault="00764FCD" w:rsidP="00764FCD">
      <w:pPr>
        <w:pStyle w:val="ListParagraph"/>
        <w:numPr>
          <w:ilvl w:val="0"/>
          <w:numId w:val="1"/>
        </w:numPr>
        <w:rPr>
          <w:rFonts w:ascii="Times New Roman" w:hAnsi="Times New Roman" w:cs="Times New Roman"/>
          <w:sz w:val="26"/>
          <w:szCs w:val="26"/>
          <w:lang w:val="vi-VN"/>
        </w:rPr>
      </w:pPr>
      <w:r w:rsidRPr="008E41DD">
        <w:rPr>
          <w:rFonts w:ascii="Times New Roman" w:hAnsi="Times New Roman" w:cs="Times New Roman"/>
          <w:b/>
          <w:sz w:val="26"/>
          <w:szCs w:val="26"/>
          <w:lang w:val="vi-VN"/>
        </w:rPr>
        <w:t>Các hình thức tham gia</w:t>
      </w:r>
      <w:r w:rsidRPr="008E41DD">
        <w:rPr>
          <w:rFonts w:ascii="Times New Roman" w:hAnsi="Times New Roman" w:cs="Times New Roman"/>
          <w:sz w:val="26"/>
          <w:szCs w:val="26"/>
          <w:lang w:val="vi-VN"/>
        </w:rPr>
        <w:t>.</w:t>
      </w:r>
    </w:p>
    <w:p w:rsidR="00764FCD" w:rsidRPr="008E41DD" w:rsidRDefault="00764FCD" w:rsidP="00764FCD">
      <w:pPr>
        <w:pStyle w:val="ListParagraph"/>
        <w:numPr>
          <w:ilvl w:val="0"/>
          <w:numId w:val="2"/>
        </w:numPr>
        <w:rPr>
          <w:rFonts w:ascii="Times New Roman" w:hAnsi="Times New Roman" w:cs="Times New Roman"/>
          <w:sz w:val="26"/>
          <w:szCs w:val="26"/>
          <w:lang w:val="vi-VN"/>
        </w:rPr>
      </w:pPr>
      <w:r w:rsidRPr="008E41DD">
        <w:rPr>
          <w:rFonts w:ascii="Times New Roman" w:hAnsi="Times New Roman" w:cs="Times New Roman"/>
          <w:sz w:val="26"/>
          <w:szCs w:val="26"/>
          <w:lang w:val="vi-VN"/>
        </w:rPr>
        <w:t>Chia sẻ gánh nặ</w:t>
      </w:r>
      <w:r w:rsidR="005200E3" w:rsidRPr="008E41DD">
        <w:rPr>
          <w:rFonts w:ascii="Times New Roman" w:hAnsi="Times New Roman" w:cs="Times New Roman"/>
          <w:sz w:val="26"/>
          <w:szCs w:val="26"/>
          <w:lang w:val="vi-VN"/>
        </w:rPr>
        <w:t>ng</w:t>
      </w:r>
      <w:r w:rsidR="0045431B">
        <w:rPr>
          <w:rFonts w:ascii="Times New Roman" w:hAnsi="Times New Roman" w:cs="Times New Roman"/>
          <w:sz w:val="26"/>
          <w:szCs w:val="26"/>
        </w:rPr>
        <w:t xml:space="preserve"> </w:t>
      </w:r>
      <w:ins w:id="4" w:author="Bang" w:date="2015-12-11T01:14:00Z">
        <w:r w:rsidR="0045431B">
          <w:rPr>
            <w:rFonts w:ascii="Times New Roman" w:hAnsi="Times New Roman" w:cs="Times New Roman"/>
            <w:sz w:val="26"/>
            <w:szCs w:val="26"/>
          </w:rPr>
          <w:t>(giải thích ???)</w:t>
        </w:r>
      </w:ins>
    </w:p>
    <w:p w:rsidR="0015487B" w:rsidRPr="008E41DD" w:rsidRDefault="0015487B" w:rsidP="00764FCD">
      <w:pPr>
        <w:pStyle w:val="ListParagraph"/>
        <w:numPr>
          <w:ilvl w:val="0"/>
          <w:numId w:val="2"/>
        </w:numPr>
        <w:rPr>
          <w:rFonts w:ascii="Times New Roman" w:hAnsi="Times New Roman" w:cs="Times New Roman"/>
          <w:sz w:val="26"/>
          <w:szCs w:val="26"/>
          <w:lang w:val="vi-VN"/>
        </w:rPr>
      </w:pPr>
      <w:r w:rsidRPr="008E41DD">
        <w:rPr>
          <w:rFonts w:ascii="Times New Roman" w:hAnsi="Times New Roman" w:cs="Times New Roman"/>
          <w:sz w:val="26"/>
          <w:szCs w:val="26"/>
          <w:lang w:val="vi-VN"/>
        </w:rPr>
        <w:t>Tăng cường dịch v</w:t>
      </w:r>
      <w:r w:rsidR="00167082" w:rsidRPr="008E41DD">
        <w:rPr>
          <w:rFonts w:ascii="Times New Roman" w:hAnsi="Times New Roman" w:cs="Times New Roman"/>
          <w:sz w:val="26"/>
          <w:szCs w:val="26"/>
          <w:lang w:val="vi-VN"/>
        </w:rPr>
        <w:t>ụ</w:t>
      </w:r>
      <w:ins w:id="5" w:author="Bang" w:date="2015-12-11T01:15:00Z">
        <w:r w:rsidR="0045431B">
          <w:rPr>
            <w:rFonts w:ascii="Times New Roman" w:hAnsi="Times New Roman" w:cs="Times New Roman"/>
            <w:sz w:val="26"/>
            <w:szCs w:val="26"/>
          </w:rPr>
          <w:t xml:space="preserve"> </w:t>
        </w:r>
        <w:r w:rsidR="0045431B">
          <w:rPr>
            <w:rFonts w:ascii="Times New Roman" w:hAnsi="Times New Roman" w:cs="Times New Roman"/>
            <w:sz w:val="26"/>
            <w:szCs w:val="26"/>
          </w:rPr>
          <w:t>(giải thích ???)</w:t>
        </w:r>
      </w:ins>
    </w:p>
    <w:p w:rsidR="00123A78" w:rsidRPr="008E41DD" w:rsidRDefault="00123A78" w:rsidP="00764FCD">
      <w:pPr>
        <w:pStyle w:val="ListParagraph"/>
        <w:numPr>
          <w:ilvl w:val="0"/>
          <w:numId w:val="2"/>
        </w:numPr>
        <w:rPr>
          <w:rFonts w:ascii="Times New Roman" w:hAnsi="Times New Roman" w:cs="Times New Roman"/>
          <w:sz w:val="26"/>
          <w:szCs w:val="26"/>
          <w:lang w:val="vi-VN"/>
        </w:rPr>
      </w:pPr>
      <w:r w:rsidRPr="008E41DD">
        <w:rPr>
          <w:rFonts w:ascii="Times New Roman" w:hAnsi="Times New Roman" w:cs="Times New Roman"/>
          <w:sz w:val="26"/>
          <w:szCs w:val="26"/>
          <w:lang w:val="vi-VN"/>
        </w:rPr>
        <w:t>Hỗ trợ bán hàng phần cứ</w:t>
      </w:r>
      <w:r w:rsidR="005200E3" w:rsidRPr="008E41DD">
        <w:rPr>
          <w:rFonts w:ascii="Times New Roman" w:hAnsi="Times New Roman" w:cs="Times New Roman"/>
          <w:sz w:val="26"/>
          <w:szCs w:val="26"/>
          <w:lang w:val="vi-VN"/>
        </w:rPr>
        <w:t>ng: các phần mềm được viết ra để chạy các phần cứng hoặc các hệ điều hành.</w:t>
      </w:r>
    </w:p>
    <w:p w:rsidR="005200E3" w:rsidRPr="008E41DD" w:rsidRDefault="005200E3" w:rsidP="00764FCD">
      <w:pPr>
        <w:pStyle w:val="ListParagraph"/>
        <w:numPr>
          <w:ilvl w:val="0"/>
          <w:numId w:val="2"/>
        </w:numPr>
        <w:rPr>
          <w:rFonts w:ascii="Times New Roman" w:hAnsi="Times New Roman" w:cs="Times New Roman"/>
          <w:sz w:val="26"/>
          <w:szCs w:val="26"/>
          <w:lang w:val="vi-VN"/>
        </w:rPr>
      </w:pPr>
      <w:r w:rsidRPr="008E41DD">
        <w:rPr>
          <w:rFonts w:ascii="Times New Roman" w:hAnsi="Times New Roman" w:cs="Times New Roman"/>
          <w:sz w:val="26"/>
          <w:szCs w:val="26"/>
          <w:lang w:val="vi-VN"/>
        </w:rPr>
        <w:t>Phá hoại đối thủ</w:t>
      </w:r>
      <w:r w:rsidR="00167082" w:rsidRPr="008E41DD">
        <w:rPr>
          <w:rFonts w:ascii="Times New Roman" w:hAnsi="Times New Roman" w:cs="Times New Roman"/>
          <w:sz w:val="26"/>
          <w:szCs w:val="26"/>
          <w:lang w:val="vi-VN"/>
        </w:rPr>
        <w:t>: Phá hoại sản phẩm của đối thủ bằng cách làm ra sản phẩm tương tự và cho người dùng sử dụng miễn phí, ăn mòn thị phần của đối thủ cạnh tranh.</w:t>
      </w:r>
    </w:p>
    <w:p w:rsidR="005200E3" w:rsidRPr="008E41DD" w:rsidRDefault="005200E3" w:rsidP="00764FCD">
      <w:pPr>
        <w:pStyle w:val="ListParagraph"/>
        <w:numPr>
          <w:ilvl w:val="0"/>
          <w:numId w:val="2"/>
        </w:numPr>
        <w:rPr>
          <w:rFonts w:ascii="Times New Roman" w:hAnsi="Times New Roman" w:cs="Times New Roman"/>
          <w:sz w:val="26"/>
          <w:szCs w:val="26"/>
          <w:lang w:val="vi-VN"/>
        </w:rPr>
      </w:pPr>
      <w:r w:rsidRPr="008E41DD">
        <w:rPr>
          <w:rFonts w:ascii="Times New Roman" w:hAnsi="Times New Roman" w:cs="Times New Roman"/>
          <w:sz w:val="26"/>
          <w:szCs w:val="26"/>
          <w:lang w:val="vi-VN"/>
        </w:rPr>
        <w:t>Thị trường:</w:t>
      </w:r>
      <w:r w:rsidR="007A7192" w:rsidRPr="008E41DD">
        <w:rPr>
          <w:rFonts w:ascii="Times New Roman" w:hAnsi="Times New Roman" w:cs="Times New Roman"/>
          <w:sz w:val="26"/>
          <w:szCs w:val="26"/>
          <w:lang w:val="vi-VN"/>
        </w:rPr>
        <w:t xml:space="preserve"> Một</w:t>
      </w:r>
      <w:r w:rsidRPr="008E41DD">
        <w:rPr>
          <w:rFonts w:ascii="Times New Roman" w:hAnsi="Times New Roman" w:cs="Times New Roman"/>
          <w:sz w:val="26"/>
          <w:szCs w:val="26"/>
          <w:lang w:val="vi-VN"/>
        </w:rPr>
        <w:t xml:space="preserve"> </w:t>
      </w:r>
      <w:r w:rsidR="00167082" w:rsidRPr="008E41DD">
        <w:rPr>
          <w:rFonts w:ascii="Times New Roman" w:hAnsi="Times New Roman" w:cs="Times New Roman"/>
          <w:sz w:val="26"/>
          <w:szCs w:val="26"/>
          <w:lang w:val="vi-VN"/>
        </w:rPr>
        <w:t>công ty</w:t>
      </w:r>
      <w:r w:rsidR="007A7192" w:rsidRPr="008E41DD">
        <w:rPr>
          <w:rFonts w:ascii="Times New Roman" w:hAnsi="Times New Roman" w:cs="Times New Roman"/>
          <w:sz w:val="26"/>
          <w:szCs w:val="26"/>
          <w:lang w:val="vi-VN"/>
        </w:rPr>
        <w:t xml:space="preserve"> có thể</w:t>
      </w:r>
      <w:r w:rsidR="00167082" w:rsidRPr="008E41DD">
        <w:rPr>
          <w:rFonts w:ascii="Times New Roman" w:hAnsi="Times New Roman" w:cs="Times New Roman"/>
          <w:sz w:val="26"/>
          <w:szCs w:val="26"/>
          <w:lang w:val="vi-VN"/>
        </w:rPr>
        <w:t xml:space="preserve"> liên kết với một ứng dụng mã nguồn mở</w:t>
      </w:r>
      <w:r w:rsidR="007A7192" w:rsidRPr="008E41DD">
        <w:rPr>
          <w:rFonts w:ascii="Times New Roman" w:hAnsi="Times New Roman" w:cs="Times New Roman"/>
          <w:sz w:val="26"/>
          <w:szCs w:val="26"/>
          <w:lang w:val="vi-VN"/>
        </w:rPr>
        <w:t xml:space="preserve"> để quảng bá thương hiệu</w:t>
      </w:r>
    </w:p>
    <w:p w:rsidR="007A7192" w:rsidRPr="008E41DD" w:rsidRDefault="005E3666" w:rsidP="00764FCD">
      <w:pPr>
        <w:pStyle w:val="ListParagraph"/>
        <w:numPr>
          <w:ilvl w:val="0"/>
          <w:numId w:val="2"/>
        </w:numPr>
        <w:rPr>
          <w:rFonts w:ascii="Times New Roman" w:hAnsi="Times New Roman" w:cs="Times New Roman"/>
          <w:sz w:val="26"/>
          <w:szCs w:val="26"/>
          <w:lang w:val="vi-VN"/>
        </w:rPr>
      </w:pPr>
      <w:r w:rsidRPr="008E41DD">
        <w:rPr>
          <w:rFonts w:ascii="Times New Roman" w:hAnsi="Times New Roman" w:cs="Times New Roman"/>
          <w:sz w:val="26"/>
          <w:szCs w:val="26"/>
          <w:lang w:val="vi-VN"/>
        </w:rPr>
        <w:t>Cấp phép kép: một phần mềm có thể được sử dụng miễn phí cho những người đồng ý với các điều khoản nguồn mở. Phần mềm đó vẫn có thể được phát triển và các công ty vẫn được một khoản tiền bản quyền để hỗ trợ cho các lập trình viên.</w:t>
      </w:r>
    </w:p>
    <w:p w:rsidR="00D5312B" w:rsidRPr="008E41DD" w:rsidRDefault="005E3666" w:rsidP="00D5312B">
      <w:pPr>
        <w:pStyle w:val="ListParagraph"/>
        <w:numPr>
          <w:ilvl w:val="0"/>
          <w:numId w:val="2"/>
        </w:numPr>
        <w:rPr>
          <w:rFonts w:ascii="Times New Roman" w:hAnsi="Times New Roman" w:cs="Times New Roman"/>
          <w:sz w:val="26"/>
          <w:szCs w:val="26"/>
          <w:lang w:val="vi-VN"/>
        </w:rPr>
      </w:pPr>
      <w:r w:rsidRPr="008E41DD">
        <w:rPr>
          <w:rFonts w:ascii="Times New Roman" w:hAnsi="Times New Roman" w:cs="Times New Roman"/>
          <w:sz w:val="26"/>
          <w:szCs w:val="26"/>
          <w:lang w:val="vi-VN"/>
        </w:rPr>
        <w:t xml:space="preserve">Sự đóng góp: Khi tải </w:t>
      </w:r>
      <w:r w:rsidR="00D5312B" w:rsidRPr="008E41DD">
        <w:rPr>
          <w:rFonts w:ascii="Times New Roman" w:hAnsi="Times New Roman" w:cs="Times New Roman"/>
          <w:sz w:val="26"/>
          <w:szCs w:val="26"/>
          <w:lang w:val="vi-VN"/>
        </w:rPr>
        <w:t>một số phần mềm mã nguồn mở thường có nút quyên góp trực tuyến... nếu bạn đồng ý bấm vào thì bạn đã quyên góp một số tiền, còn không thì bạn vẫn có thể tải phần mềm về được.</w:t>
      </w:r>
    </w:p>
    <w:p w:rsidR="00D5312B" w:rsidRPr="008E41DD" w:rsidRDefault="00D5312B" w:rsidP="00D5312B">
      <w:pPr>
        <w:pStyle w:val="ListParagraph"/>
        <w:numPr>
          <w:ilvl w:val="0"/>
          <w:numId w:val="1"/>
        </w:numPr>
        <w:rPr>
          <w:rFonts w:ascii="Times New Roman" w:hAnsi="Times New Roman" w:cs="Times New Roman"/>
          <w:sz w:val="26"/>
          <w:szCs w:val="26"/>
          <w:lang w:val="vi-VN"/>
        </w:rPr>
      </w:pPr>
      <w:r w:rsidRPr="008E41DD">
        <w:rPr>
          <w:rFonts w:ascii="Times New Roman" w:hAnsi="Times New Roman" w:cs="Times New Roman"/>
          <w:b/>
          <w:sz w:val="26"/>
          <w:szCs w:val="26"/>
          <w:lang w:val="vi-VN"/>
        </w:rPr>
        <w:t>Cho thuê dài hạn</w:t>
      </w:r>
      <w:r w:rsidRPr="008E41DD">
        <w:rPr>
          <w:rFonts w:ascii="Times New Roman" w:hAnsi="Times New Roman" w:cs="Times New Roman"/>
          <w:sz w:val="26"/>
          <w:szCs w:val="26"/>
          <w:lang w:val="vi-VN"/>
        </w:rPr>
        <w:t>.</w:t>
      </w:r>
    </w:p>
    <w:p w:rsidR="00D5312B" w:rsidRPr="008E41DD" w:rsidRDefault="00D5312B" w:rsidP="00D5312B">
      <w:pPr>
        <w:pStyle w:val="ListParagraph"/>
        <w:numPr>
          <w:ilvl w:val="0"/>
          <w:numId w:val="3"/>
        </w:numPr>
        <w:rPr>
          <w:rFonts w:ascii="Times New Roman" w:hAnsi="Times New Roman" w:cs="Times New Roman"/>
          <w:sz w:val="26"/>
          <w:szCs w:val="26"/>
          <w:lang w:val="vi-VN"/>
        </w:rPr>
      </w:pPr>
      <w:r w:rsidRPr="008E41DD">
        <w:rPr>
          <w:rFonts w:ascii="Times New Roman" w:hAnsi="Times New Roman" w:cs="Times New Roman"/>
          <w:sz w:val="26"/>
          <w:szCs w:val="26"/>
          <w:lang w:val="vi-VN"/>
        </w:rPr>
        <w:t>Giữ một dự án mã nguồn mở lâu dài để có được kỹ thuật và chính trị chuyên môn</w:t>
      </w:r>
      <w:r w:rsidR="008D4C35" w:rsidRPr="008E41DD">
        <w:rPr>
          <w:rFonts w:ascii="Times New Roman" w:hAnsi="Times New Roman" w:cs="Times New Roman"/>
          <w:sz w:val="26"/>
          <w:szCs w:val="26"/>
          <w:lang w:val="vi-VN"/>
        </w:rPr>
        <w:t>.</w:t>
      </w:r>
    </w:p>
    <w:p w:rsidR="008D4C35" w:rsidRPr="008E41DD" w:rsidRDefault="008D4C35" w:rsidP="00D5312B">
      <w:pPr>
        <w:pStyle w:val="ListParagraph"/>
        <w:numPr>
          <w:ilvl w:val="0"/>
          <w:numId w:val="3"/>
        </w:numPr>
        <w:rPr>
          <w:rFonts w:ascii="Times New Roman" w:hAnsi="Times New Roman" w:cs="Times New Roman"/>
          <w:sz w:val="26"/>
          <w:szCs w:val="26"/>
          <w:lang w:val="vi-VN"/>
        </w:rPr>
      </w:pPr>
      <w:r w:rsidRPr="008E41DD">
        <w:rPr>
          <w:rFonts w:ascii="Times New Roman" w:hAnsi="Times New Roman" w:cs="Times New Roman"/>
          <w:sz w:val="26"/>
          <w:szCs w:val="26"/>
          <w:lang w:val="vi-VN"/>
        </w:rPr>
        <w:t>Độ tin cậy của một nhà phát triển đã được tích lũy không thể chuyển giao cho một nhà phát triển mới.</w:t>
      </w:r>
    </w:p>
    <w:p w:rsidR="008D4C35" w:rsidRPr="008E41DD" w:rsidRDefault="008D4C35" w:rsidP="00D5312B">
      <w:pPr>
        <w:pStyle w:val="ListParagraph"/>
        <w:numPr>
          <w:ilvl w:val="0"/>
          <w:numId w:val="3"/>
        </w:numPr>
        <w:rPr>
          <w:rFonts w:ascii="Times New Roman" w:hAnsi="Times New Roman" w:cs="Times New Roman"/>
          <w:sz w:val="26"/>
          <w:szCs w:val="26"/>
          <w:lang w:val="vi-VN"/>
        </w:rPr>
      </w:pPr>
      <w:r w:rsidRPr="008E41DD">
        <w:rPr>
          <w:rFonts w:ascii="Times New Roman" w:hAnsi="Times New Roman" w:cs="Times New Roman"/>
          <w:sz w:val="26"/>
          <w:szCs w:val="26"/>
          <w:lang w:val="vi-VN"/>
        </w:rPr>
        <w:t>Đào tạo những người mới thông qua sự giám sát.</w:t>
      </w:r>
    </w:p>
    <w:p w:rsidR="007A0B2C" w:rsidRPr="008E41DD" w:rsidRDefault="008E41DD" w:rsidP="008D4C35">
      <w:pPr>
        <w:pStyle w:val="ListParagraph"/>
        <w:numPr>
          <w:ilvl w:val="0"/>
          <w:numId w:val="3"/>
        </w:numPr>
        <w:rPr>
          <w:rFonts w:ascii="Times New Roman" w:hAnsi="Times New Roman" w:cs="Times New Roman"/>
          <w:sz w:val="26"/>
          <w:szCs w:val="26"/>
        </w:rPr>
      </w:pPr>
      <w:r w:rsidRPr="008E41DD">
        <w:rPr>
          <w:rFonts w:ascii="Times New Roman" w:hAnsi="Times New Roman" w:cs="Times New Roman"/>
          <w:sz w:val="26"/>
          <w:szCs w:val="26"/>
        </w:rPr>
        <w:t>Thảo luận về đề cương kỹ thuật của giải pháp, xem xét các bản vá lỗi.</w:t>
      </w:r>
    </w:p>
    <w:p w:rsidR="008D4C35" w:rsidRPr="008E41DD" w:rsidRDefault="00C854E2" w:rsidP="00C854E2">
      <w:pPr>
        <w:pStyle w:val="ListParagraph"/>
        <w:numPr>
          <w:ilvl w:val="0"/>
          <w:numId w:val="1"/>
        </w:numPr>
        <w:rPr>
          <w:rFonts w:ascii="Times New Roman" w:hAnsi="Times New Roman" w:cs="Times New Roman"/>
          <w:sz w:val="26"/>
          <w:szCs w:val="26"/>
          <w:lang w:val="vi-VN"/>
        </w:rPr>
      </w:pPr>
      <w:r w:rsidRPr="008E41DD">
        <w:rPr>
          <w:rFonts w:ascii="Times New Roman" w:hAnsi="Times New Roman" w:cs="Times New Roman"/>
          <w:b/>
          <w:sz w:val="26"/>
          <w:szCs w:val="26"/>
          <w:lang w:val="vi-VN"/>
        </w:rPr>
        <w:t>Xuất hiện nhiều , không phải một</w:t>
      </w:r>
      <w:r w:rsidRPr="008E41DD">
        <w:rPr>
          <w:rFonts w:ascii="Times New Roman" w:hAnsi="Times New Roman" w:cs="Times New Roman"/>
          <w:sz w:val="26"/>
          <w:szCs w:val="26"/>
          <w:lang w:val="vi-VN"/>
        </w:rPr>
        <w:t>.</w:t>
      </w:r>
    </w:p>
    <w:p w:rsidR="007A0B2C" w:rsidRPr="008E41DD" w:rsidRDefault="008E41DD" w:rsidP="00C854E2">
      <w:pPr>
        <w:pStyle w:val="ListParagraph"/>
        <w:numPr>
          <w:ilvl w:val="0"/>
          <w:numId w:val="5"/>
        </w:numPr>
        <w:rPr>
          <w:rFonts w:ascii="Times New Roman" w:hAnsi="Times New Roman" w:cs="Times New Roman"/>
          <w:sz w:val="26"/>
          <w:szCs w:val="26"/>
        </w:rPr>
      </w:pPr>
      <w:r w:rsidRPr="008E41DD">
        <w:rPr>
          <w:rFonts w:ascii="Times New Roman" w:hAnsi="Times New Roman" w:cs="Times New Roman"/>
          <w:sz w:val="26"/>
          <w:szCs w:val="26"/>
        </w:rPr>
        <w:t>Cố gắng để  các phầm mềm xuất hiện trên các diễn đàn công cộ</w:t>
      </w:r>
      <w:r w:rsidR="00C854E2" w:rsidRPr="008E41DD">
        <w:rPr>
          <w:rFonts w:ascii="Times New Roman" w:hAnsi="Times New Roman" w:cs="Times New Roman"/>
          <w:sz w:val="26"/>
          <w:szCs w:val="26"/>
        </w:rPr>
        <w:t xml:space="preserve">ng </w:t>
      </w:r>
      <w:r w:rsidR="00C854E2" w:rsidRPr="008E41DD">
        <w:rPr>
          <w:rFonts w:ascii="Times New Roman" w:hAnsi="Times New Roman" w:cs="Times New Roman"/>
          <w:sz w:val="26"/>
          <w:szCs w:val="26"/>
          <w:lang w:val="vi-VN"/>
        </w:rPr>
        <w:t>của dự án là cá nhân hay hơn là sự hiện diện của một công ty.</w:t>
      </w:r>
      <w:r w:rsidR="00C854E2" w:rsidRPr="008E41DD">
        <w:rPr>
          <w:rFonts w:ascii="Times New Roman" w:hAnsi="Times New Roman" w:cs="Times New Roman"/>
          <w:sz w:val="26"/>
          <w:szCs w:val="26"/>
        </w:rPr>
        <w:t xml:space="preserve"> Một đóng góp cá nhân có thể có các cuộc thảo luận, gửi các bản vá lỗi, có được sự tín nhiệm, bỏ phiếu</w:t>
      </w:r>
      <w:r w:rsidR="00C854E2" w:rsidRPr="008E41DD">
        <w:rPr>
          <w:rFonts w:ascii="Times New Roman" w:hAnsi="Times New Roman" w:cs="Times New Roman"/>
          <w:sz w:val="26"/>
          <w:szCs w:val="26"/>
          <w:lang w:val="vi-VN"/>
        </w:rPr>
        <w:t>,.</w:t>
      </w:r>
      <w:r w:rsidR="00C854E2" w:rsidRPr="008E41DD">
        <w:rPr>
          <w:rFonts w:ascii="Times New Roman" w:hAnsi="Times New Roman" w:cs="Times New Roman"/>
          <w:sz w:val="26"/>
          <w:szCs w:val="26"/>
        </w:rPr>
        <w:t>.. Một công ty có thể không</w:t>
      </w:r>
      <w:r w:rsidR="00C854E2" w:rsidRPr="008E41DD">
        <w:rPr>
          <w:rFonts w:ascii="Times New Roman" w:hAnsi="Times New Roman" w:cs="Times New Roman"/>
          <w:sz w:val="26"/>
          <w:szCs w:val="26"/>
          <w:lang w:val="vi-VN"/>
        </w:rPr>
        <w:t>.</w:t>
      </w:r>
    </w:p>
    <w:p w:rsidR="00C854E2" w:rsidRPr="008E41DD" w:rsidRDefault="00C854E2" w:rsidP="00C854E2">
      <w:pPr>
        <w:pStyle w:val="ListParagraph"/>
        <w:numPr>
          <w:ilvl w:val="0"/>
          <w:numId w:val="1"/>
        </w:numPr>
        <w:rPr>
          <w:rFonts w:ascii="Times New Roman" w:hAnsi="Times New Roman" w:cs="Times New Roman"/>
          <w:sz w:val="26"/>
          <w:szCs w:val="26"/>
          <w:lang w:val="vi-VN"/>
        </w:rPr>
      </w:pPr>
      <w:r w:rsidRPr="008E41DD">
        <w:rPr>
          <w:rFonts w:ascii="Times New Roman" w:hAnsi="Times New Roman" w:cs="Times New Roman"/>
          <w:b/>
          <w:sz w:val="26"/>
          <w:szCs w:val="26"/>
          <w:lang w:val="vi-VN"/>
        </w:rPr>
        <w:t>Mở rộng động cơ của bạn</w:t>
      </w:r>
      <w:r w:rsidRPr="008E41DD">
        <w:rPr>
          <w:rFonts w:ascii="Times New Roman" w:hAnsi="Times New Roman" w:cs="Times New Roman"/>
          <w:sz w:val="26"/>
          <w:szCs w:val="26"/>
          <w:lang w:val="vi-VN"/>
        </w:rPr>
        <w:t>.</w:t>
      </w:r>
    </w:p>
    <w:p w:rsidR="00C854E2" w:rsidRPr="008E41DD" w:rsidRDefault="003C7ADF" w:rsidP="003C7ADF">
      <w:pPr>
        <w:pStyle w:val="ListParagraph"/>
        <w:numPr>
          <w:ilvl w:val="0"/>
          <w:numId w:val="5"/>
        </w:numPr>
        <w:rPr>
          <w:rFonts w:ascii="Times New Roman" w:hAnsi="Times New Roman" w:cs="Times New Roman"/>
          <w:sz w:val="26"/>
          <w:szCs w:val="26"/>
          <w:lang w:val="vi-VN"/>
        </w:rPr>
      </w:pPr>
      <w:r w:rsidRPr="008E41DD">
        <w:rPr>
          <w:rFonts w:ascii="Times New Roman" w:hAnsi="Times New Roman" w:cs="Times New Roman"/>
          <w:sz w:val="26"/>
          <w:szCs w:val="26"/>
          <w:lang w:val="vi-VN"/>
        </w:rPr>
        <w:lastRenderedPageBreak/>
        <w:t>Cởi mở về các mục tiêu của tổ chức, công ty mà không ảnh hưởng đến bí mật kinh doanh.</w:t>
      </w:r>
    </w:p>
    <w:p w:rsidR="003C7ADF" w:rsidRPr="008E41DD" w:rsidRDefault="003C7ADF" w:rsidP="003C7ADF">
      <w:pPr>
        <w:pStyle w:val="ListParagraph"/>
        <w:numPr>
          <w:ilvl w:val="0"/>
          <w:numId w:val="1"/>
        </w:numPr>
        <w:rPr>
          <w:rFonts w:ascii="Times New Roman" w:hAnsi="Times New Roman" w:cs="Times New Roman"/>
          <w:b/>
          <w:sz w:val="26"/>
          <w:szCs w:val="26"/>
          <w:lang w:val="vi-VN"/>
        </w:rPr>
      </w:pPr>
      <w:r w:rsidRPr="008E41DD">
        <w:rPr>
          <w:rFonts w:ascii="Times New Roman" w:hAnsi="Times New Roman" w:cs="Times New Roman"/>
          <w:b/>
          <w:sz w:val="26"/>
          <w:szCs w:val="26"/>
          <w:lang w:val="vi-VN"/>
        </w:rPr>
        <w:t>Tiền không thể mua được tình yêu của bạn.</w:t>
      </w:r>
    </w:p>
    <w:p w:rsidR="003C7ADF" w:rsidRPr="008E41DD" w:rsidRDefault="003C7ADF" w:rsidP="003C7ADF">
      <w:pPr>
        <w:pStyle w:val="ListParagraph"/>
        <w:numPr>
          <w:ilvl w:val="0"/>
          <w:numId w:val="5"/>
        </w:numPr>
        <w:rPr>
          <w:rFonts w:ascii="Times New Roman" w:hAnsi="Times New Roman" w:cs="Times New Roman"/>
          <w:sz w:val="26"/>
          <w:szCs w:val="26"/>
          <w:lang w:val="vi-VN"/>
        </w:rPr>
      </w:pPr>
      <w:r w:rsidRPr="008E41DD">
        <w:rPr>
          <w:rFonts w:ascii="Times New Roman" w:hAnsi="Times New Roman" w:cs="Times New Roman"/>
          <w:sz w:val="26"/>
          <w:szCs w:val="26"/>
          <w:lang w:val="vi-VN"/>
        </w:rPr>
        <w:t>Nếu là một nhà phát triển khi nhận được một dự án, bạn cần phải thiết lập những gì mà tiền có thể mua được và không thể mua được.</w:t>
      </w:r>
      <w:r w:rsidR="00EF519B" w:rsidRPr="008E41DD">
        <w:rPr>
          <w:rFonts w:ascii="Times New Roman" w:hAnsi="Times New Roman" w:cs="Times New Roman"/>
          <w:sz w:val="26"/>
          <w:szCs w:val="26"/>
          <w:lang w:val="vi-VN"/>
        </w:rPr>
        <w:t xml:space="preserve"> Điều này có nghĩa là bạn nên chú ý tìm kiếm cơ hội để xoa dịu sự căng thẳng mà tiền tạo ra.</w:t>
      </w:r>
    </w:p>
    <w:p w:rsidR="00EF519B" w:rsidRPr="008E41DD" w:rsidRDefault="00EF519B" w:rsidP="00EF519B">
      <w:pPr>
        <w:pStyle w:val="ListParagraph"/>
        <w:numPr>
          <w:ilvl w:val="0"/>
          <w:numId w:val="1"/>
        </w:numPr>
        <w:rPr>
          <w:rFonts w:ascii="Times New Roman" w:hAnsi="Times New Roman" w:cs="Times New Roman"/>
          <w:b/>
          <w:sz w:val="26"/>
          <w:szCs w:val="26"/>
          <w:lang w:val="vi-VN"/>
        </w:rPr>
      </w:pPr>
      <w:r w:rsidRPr="008E41DD">
        <w:rPr>
          <w:rFonts w:ascii="Times New Roman" w:hAnsi="Times New Roman" w:cs="Times New Roman"/>
          <w:b/>
          <w:sz w:val="26"/>
          <w:szCs w:val="26"/>
          <w:lang w:val="vi-VN"/>
        </w:rPr>
        <w:t>Ký hợp đồng.</w:t>
      </w:r>
    </w:p>
    <w:p w:rsidR="00EF519B" w:rsidRPr="008E41DD" w:rsidRDefault="00EF519B" w:rsidP="00EF519B">
      <w:pPr>
        <w:pStyle w:val="ListParagraph"/>
        <w:numPr>
          <w:ilvl w:val="0"/>
          <w:numId w:val="5"/>
        </w:numPr>
        <w:rPr>
          <w:rFonts w:ascii="Times New Roman" w:hAnsi="Times New Roman" w:cs="Times New Roman"/>
          <w:sz w:val="26"/>
          <w:szCs w:val="26"/>
          <w:lang w:val="vi-VN"/>
        </w:rPr>
      </w:pPr>
      <w:r w:rsidRPr="008E41DD">
        <w:rPr>
          <w:rFonts w:ascii="Times New Roman" w:hAnsi="Times New Roman" w:cs="Times New Roman"/>
          <w:sz w:val="26"/>
          <w:szCs w:val="26"/>
        </w:rPr>
        <w:t>Việc ký hợp đồng cần phải được xử lý cẩn thận trong các dự án phần mềm miễn phí.</w:t>
      </w:r>
    </w:p>
    <w:p w:rsidR="00EF519B" w:rsidRPr="008E41DD" w:rsidRDefault="00EF519B" w:rsidP="00EF519B">
      <w:pPr>
        <w:pStyle w:val="ListParagraph"/>
        <w:numPr>
          <w:ilvl w:val="0"/>
          <w:numId w:val="5"/>
        </w:numPr>
        <w:rPr>
          <w:rFonts w:ascii="Times New Roman" w:hAnsi="Times New Roman" w:cs="Times New Roman"/>
          <w:sz w:val="26"/>
          <w:szCs w:val="26"/>
          <w:lang w:val="vi-VN"/>
        </w:rPr>
      </w:pPr>
      <w:r w:rsidRPr="008E41DD">
        <w:rPr>
          <w:rFonts w:ascii="Times New Roman" w:hAnsi="Times New Roman" w:cs="Times New Roman"/>
          <w:sz w:val="26"/>
          <w:szCs w:val="26"/>
        </w:rPr>
        <w:t>Các chiến thuật tốt nhất cho hợp đồng thành công là phải thuê một trong những dự án phát triển, tốt nhất là một nhà thầu</w:t>
      </w:r>
      <w:r w:rsidRPr="008E41DD">
        <w:rPr>
          <w:rFonts w:ascii="Times New Roman" w:hAnsi="Times New Roman" w:cs="Times New Roman"/>
          <w:sz w:val="26"/>
          <w:szCs w:val="26"/>
          <w:lang w:val="vi-VN"/>
        </w:rPr>
        <w:t>.</w:t>
      </w:r>
    </w:p>
    <w:p w:rsidR="00EF519B" w:rsidRPr="008E41DD" w:rsidRDefault="00EF519B" w:rsidP="00EF519B">
      <w:pPr>
        <w:pStyle w:val="ListParagraph"/>
        <w:numPr>
          <w:ilvl w:val="0"/>
          <w:numId w:val="1"/>
        </w:numPr>
        <w:rPr>
          <w:rFonts w:ascii="Times New Roman" w:hAnsi="Times New Roman" w:cs="Times New Roman"/>
          <w:b/>
          <w:sz w:val="26"/>
          <w:szCs w:val="26"/>
          <w:lang w:val="vi-VN"/>
        </w:rPr>
      </w:pPr>
      <w:r w:rsidRPr="008E41DD">
        <w:rPr>
          <w:rFonts w:ascii="Times New Roman" w:hAnsi="Times New Roman" w:cs="Times New Roman"/>
          <w:b/>
          <w:sz w:val="26"/>
          <w:szCs w:val="26"/>
        </w:rPr>
        <w:t>Xem xét và chấp nhận các thay đổi</w:t>
      </w:r>
      <w:r w:rsidRPr="008E41DD">
        <w:rPr>
          <w:rFonts w:ascii="Times New Roman" w:hAnsi="Times New Roman" w:cs="Times New Roman"/>
          <w:b/>
          <w:sz w:val="26"/>
          <w:szCs w:val="26"/>
          <w:lang w:val="vi-VN"/>
        </w:rPr>
        <w:t>.</w:t>
      </w:r>
    </w:p>
    <w:p w:rsidR="00EF519B" w:rsidRPr="008E41DD" w:rsidRDefault="00EB2586" w:rsidP="00EB2586">
      <w:pPr>
        <w:pStyle w:val="ListParagraph"/>
        <w:numPr>
          <w:ilvl w:val="0"/>
          <w:numId w:val="7"/>
        </w:numPr>
        <w:rPr>
          <w:rFonts w:ascii="Times New Roman" w:hAnsi="Times New Roman" w:cs="Times New Roman"/>
          <w:sz w:val="26"/>
          <w:szCs w:val="26"/>
          <w:lang w:val="vi-VN"/>
        </w:rPr>
      </w:pPr>
      <w:r w:rsidRPr="008E41DD">
        <w:rPr>
          <w:rFonts w:ascii="Times New Roman" w:hAnsi="Times New Roman" w:cs="Times New Roman"/>
          <w:sz w:val="26"/>
          <w:szCs w:val="26"/>
          <w:lang w:val="vi-VN"/>
        </w:rPr>
        <w:t>Các cộng đồng vẫn còn quan trọng cho sự thành công của công việc hợp đồng. Sự tham gia của họ trong việc thiết kế và xem xét lại quá trình thay đổi của công việc là khá lớn. Nó phải được coi là một phần của công việc, và chấp nhận hoàn toàn bởi các nhà thầu.</w:t>
      </w:r>
    </w:p>
    <w:p w:rsidR="00EB2586" w:rsidRPr="008E41DD" w:rsidRDefault="00EB2586" w:rsidP="00EB2586">
      <w:pPr>
        <w:pStyle w:val="ListParagraph"/>
        <w:numPr>
          <w:ilvl w:val="0"/>
          <w:numId w:val="1"/>
        </w:numPr>
        <w:rPr>
          <w:rFonts w:ascii="Times New Roman" w:hAnsi="Times New Roman" w:cs="Times New Roman"/>
          <w:b/>
          <w:sz w:val="26"/>
          <w:szCs w:val="26"/>
          <w:lang w:val="vi-VN"/>
        </w:rPr>
      </w:pPr>
      <w:r w:rsidRPr="008E41DD">
        <w:rPr>
          <w:rFonts w:ascii="Times New Roman" w:hAnsi="Times New Roman" w:cs="Times New Roman"/>
          <w:b/>
          <w:sz w:val="26"/>
          <w:szCs w:val="26"/>
          <w:lang w:val="vi-VN"/>
        </w:rPr>
        <w:t>Hoạt động tài trợ phi lập trình.</w:t>
      </w:r>
    </w:p>
    <w:p w:rsidR="00EB2586" w:rsidRPr="008E41DD" w:rsidRDefault="00EB2586" w:rsidP="00EB2586">
      <w:pPr>
        <w:pStyle w:val="ListParagraph"/>
        <w:numPr>
          <w:ilvl w:val="0"/>
          <w:numId w:val="7"/>
        </w:numPr>
        <w:rPr>
          <w:rFonts w:ascii="Times New Roman" w:hAnsi="Times New Roman" w:cs="Times New Roman"/>
          <w:sz w:val="26"/>
          <w:szCs w:val="26"/>
        </w:rPr>
      </w:pPr>
      <w:r w:rsidRPr="008E41DD">
        <w:rPr>
          <w:rFonts w:ascii="Times New Roman" w:hAnsi="Times New Roman" w:cs="Times New Roman"/>
          <w:sz w:val="26"/>
          <w:szCs w:val="26"/>
        </w:rPr>
        <w:t xml:space="preserve">Lập trình chỉ là một phần của công việc mà đi vào trong một dự án mã nguồn mở. Từ điểm nhìn của các tình nguyện viên của dự án, đó là phần dễ thấy nhất. Điều này là không may cho các hoạt động khác như tài liệu hướng dẫn, kiểm tra chính thức,… đôi khi có thể được bỏ qua, ít nhất là so với số lượng của sự chú ý mà họ thường nhận được trong phần mềm độc quyền. Tổ chức doanh nghiệp đôi khi có thể làm điều này bằng cách dành một số cơ sở hạ tầng phát triển phần mềm nội bộ của họ để mở các dự án nguồn. </w:t>
      </w:r>
    </w:p>
    <w:p w:rsidR="001C5D1D" w:rsidRPr="008E41DD" w:rsidRDefault="001C5D1D" w:rsidP="001C5D1D">
      <w:pPr>
        <w:pStyle w:val="ListParagraph"/>
        <w:numPr>
          <w:ilvl w:val="0"/>
          <w:numId w:val="1"/>
        </w:numPr>
        <w:rPr>
          <w:rFonts w:ascii="Times New Roman" w:hAnsi="Times New Roman" w:cs="Times New Roman"/>
          <w:b/>
          <w:sz w:val="26"/>
          <w:szCs w:val="26"/>
        </w:rPr>
      </w:pPr>
      <w:r w:rsidRPr="008E41DD">
        <w:rPr>
          <w:rFonts w:ascii="Times New Roman" w:hAnsi="Times New Roman" w:cs="Times New Roman"/>
          <w:b/>
          <w:sz w:val="26"/>
          <w:szCs w:val="26"/>
        </w:rPr>
        <w:t>Đảm bảo chất lượng.</w:t>
      </w:r>
    </w:p>
    <w:p w:rsidR="001C5D1D" w:rsidRPr="008E41DD" w:rsidRDefault="001C5D1D" w:rsidP="001C5D1D">
      <w:pPr>
        <w:pStyle w:val="ListParagraph"/>
        <w:numPr>
          <w:ilvl w:val="0"/>
          <w:numId w:val="7"/>
        </w:numPr>
        <w:rPr>
          <w:rFonts w:ascii="Times New Roman" w:hAnsi="Times New Roman" w:cs="Times New Roman"/>
          <w:sz w:val="26"/>
          <w:szCs w:val="26"/>
        </w:rPr>
      </w:pPr>
      <w:r w:rsidRPr="008E41DD">
        <w:rPr>
          <w:rFonts w:ascii="Times New Roman" w:hAnsi="Times New Roman" w:cs="Times New Roman"/>
          <w:sz w:val="26"/>
          <w:szCs w:val="26"/>
        </w:rPr>
        <w:t>Chắc chắn có ít điểm thử nghiệm cho các chức năng cơ bản trong môi trường phổ biến: có lỗi sẽ nhanh chóng được tìm thấy bằng cách sử dụng trong quá trình tự nhiên của sự vật</w:t>
      </w:r>
      <w:r w:rsidRPr="008E41DD">
        <w:rPr>
          <w:rFonts w:ascii="Times New Roman" w:hAnsi="Times New Roman" w:cs="Times New Roman"/>
          <w:sz w:val="26"/>
          <w:szCs w:val="26"/>
          <w:lang w:val="vi-VN"/>
        </w:rPr>
        <w:t>.</w:t>
      </w:r>
    </w:p>
    <w:p w:rsidR="001C5D1D" w:rsidRPr="008E41DD" w:rsidRDefault="001C5D1D" w:rsidP="001C5D1D">
      <w:pPr>
        <w:pStyle w:val="ListParagraph"/>
        <w:numPr>
          <w:ilvl w:val="0"/>
          <w:numId w:val="7"/>
        </w:numPr>
        <w:rPr>
          <w:rFonts w:ascii="Times New Roman" w:hAnsi="Times New Roman" w:cs="Times New Roman"/>
          <w:sz w:val="26"/>
          <w:szCs w:val="26"/>
        </w:rPr>
      </w:pPr>
      <w:r w:rsidRPr="008E41DD">
        <w:rPr>
          <w:rFonts w:ascii="Times New Roman" w:hAnsi="Times New Roman" w:cs="Times New Roman"/>
          <w:sz w:val="26"/>
          <w:szCs w:val="26"/>
        </w:rPr>
        <w:t>Một nhóm nghiên cứu thử nghiệm chuyên nghiệp có thể khám phá những loại lỗi, và có thể làm như vậy một cách dễ dàng với phần mềm miễn phí như với phần mềm độc quyền</w:t>
      </w:r>
      <w:r w:rsidRPr="008E41DD">
        <w:rPr>
          <w:rFonts w:ascii="Times New Roman" w:hAnsi="Times New Roman" w:cs="Times New Roman"/>
          <w:sz w:val="26"/>
          <w:szCs w:val="26"/>
          <w:lang w:val="vi-VN"/>
        </w:rPr>
        <w:t>.</w:t>
      </w:r>
    </w:p>
    <w:p w:rsidR="001C5D1D" w:rsidRPr="008E41DD" w:rsidRDefault="001C5D1D" w:rsidP="001C5D1D">
      <w:pPr>
        <w:pStyle w:val="ListParagraph"/>
        <w:numPr>
          <w:ilvl w:val="0"/>
          <w:numId w:val="1"/>
        </w:numPr>
        <w:rPr>
          <w:rFonts w:ascii="Times New Roman" w:hAnsi="Times New Roman" w:cs="Times New Roman"/>
          <w:b/>
          <w:sz w:val="26"/>
          <w:szCs w:val="26"/>
        </w:rPr>
      </w:pPr>
      <w:r w:rsidRPr="008E41DD">
        <w:rPr>
          <w:rFonts w:ascii="Times New Roman" w:hAnsi="Times New Roman" w:cs="Times New Roman"/>
          <w:b/>
          <w:sz w:val="26"/>
          <w:szCs w:val="26"/>
        </w:rPr>
        <w:t>Tư vấn pháp lý và bảo vệ</w:t>
      </w:r>
      <w:r w:rsidRPr="008E41DD">
        <w:rPr>
          <w:rFonts w:ascii="Times New Roman" w:hAnsi="Times New Roman" w:cs="Times New Roman"/>
          <w:b/>
          <w:sz w:val="26"/>
          <w:szCs w:val="26"/>
          <w:lang w:val="vi-VN"/>
        </w:rPr>
        <w:t>.</w:t>
      </w:r>
    </w:p>
    <w:p w:rsidR="001C5D1D" w:rsidRPr="008E41DD" w:rsidRDefault="001C5D1D" w:rsidP="001C5D1D">
      <w:pPr>
        <w:pStyle w:val="ListParagraph"/>
        <w:numPr>
          <w:ilvl w:val="0"/>
          <w:numId w:val="8"/>
        </w:numPr>
        <w:rPr>
          <w:rFonts w:ascii="Times New Roman" w:hAnsi="Times New Roman" w:cs="Times New Roman"/>
          <w:sz w:val="26"/>
          <w:szCs w:val="26"/>
        </w:rPr>
      </w:pPr>
      <w:r w:rsidRPr="008E41DD">
        <w:rPr>
          <w:rFonts w:ascii="Times New Roman" w:hAnsi="Times New Roman" w:cs="Times New Roman"/>
          <w:sz w:val="26"/>
          <w:szCs w:val="26"/>
        </w:rPr>
        <w:t>Các tập đoàn, vì lợi nhuận hay phi lợi nhuận, hầu như  đều chú ý đến phức tạp pháp lý vấn đề về phần mềm miễn phí</w:t>
      </w:r>
      <w:r w:rsidRPr="008E41DD">
        <w:rPr>
          <w:rFonts w:ascii="Times New Roman" w:hAnsi="Times New Roman" w:cs="Times New Roman"/>
          <w:sz w:val="26"/>
          <w:szCs w:val="26"/>
          <w:lang w:val="vi-VN"/>
        </w:rPr>
        <w:t>.</w:t>
      </w:r>
    </w:p>
    <w:p w:rsidR="001C5D1D" w:rsidRDefault="001C5D1D" w:rsidP="001C5D1D">
      <w:pPr>
        <w:pStyle w:val="ListParagraph"/>
        <w:numPr>
          <w:ilvl w:val="0"/>
          <w:numId w:val="8"/>
        </w:numPr>
        <w:rPr>
          <w:rFonts w:ascii="Times New Roman" w:hAnsi="Times New Roman" w:cs="Times New Roman"/>
          <w:sz w:val="26"/>
          <w:szCs w:val="26"/>
        </w:rPr>
      </w:pPr>
      <w:r w:rsidRPr="008E41DD">
        <w:rPr>
          <w:rFonts w:ascii="Times New Roman" w:hAnsi="Times New Roman" w:cs="Times New Roman"/>
          <w:sz w:val="26"/>
          <w:szCs w:val="26"/>
        </w:rPr>
        <w:t>Nếu công ty của bạn có một bộ phận pháp lý, nó có thể giúp</w:t>
      </w:r>
      <w:r w:rsidRPr="008E41DD">
        <w:rPr>
          <w:rFonts w:ascii="Times New Roman" w:hAnsi="Times New Roman" w:cs="Times New Roman"/>
          <w:sz w:val="26"/>
          <w:szCs w:val="26"/>
          <w:lang w:val="vi-VN"/>
        </w:rPr>
        <w:t xml:space="preserve"> kiểm tra</w:t>
      </w:r>
      <w:r w:rsidRPr="008E41DD">
        <w:rPr>
          <w:rFonts w:ascii="Times New Roman" w:hAnsi="Times New Roman" w:cs="Times New Roman"/>
          <w:sz w:val="26"/>
          <w:szCs w:val="26"/>
        </w:rPr>
        <w:t xml:space="preserve"> một dự án bằng cách rà soát các bản quyền tình trạng của phần mềm này, và </w:t>
      </w:r>
      <w:r w:rsidRPr="008E41DD">
        <w:rPr>
          <w:rFonts w:ascii="Times New Roman" w:hAnsi="Times New Roman" w:cs="Times New Roman"/>
          <w:sz w:val="26"/>
          <w:szCs w:val="26"/>
        </w:rPr>
        <w:lastRenderedPageBreak/>
        <w:t>giúp các nhà phát triển hiểu được vấn đề bằng sáng chế và nhãn hiệu hàng hoá.</w:t>
      </w:r>
    </w:p>
    <w:p w:rsidR="008E41DD" w:rsidRPr="008E41DD" w:rsidRDefault="008E41DD" w:rsidP="008E41DD">
      <w:pPr>
        <w:pStyle w:val="ListParagraph"/>
        <w:ind w:left="1440"/>
        <w:rPr>
          <w:rFonts w:ascii="Times New Roman" w:hAnsi="Times New Roman" w:cs="Times New Roman"/>
          <w:sz w:val="26"/>
          <w:szCs w:val="26"/>
        </w:rPr>
      </w:pPr>
    </w:p>
    <w:p w:rsidR="001C5D1D" w:rsidRPr="008E41DD" w:rsidRDefault="001C5D1D" w:rsidP="001C5D1D">
      <w:pPr>
        <w:pStyle w:val="ListParagraph"/>
        <w:numPr>
          <w:ilvl w:val="0"/>
          <w:numId w:val="1"/>
        </w:numPr>
        <w:rPr>
          <w:rFonts w:ascii="Times New Roman" w:hAnsi="Times New Roman" w:cs="Times New Roman"/>
          <w:b/>
          <w:sz w:val="26"/>
          <w:szCs w:val="26"/>
        </w:rPr>
      </w:pPr>
      <w:r w:rsidRPr="008E41DD">
        <w:rPr>
          <w:rFonts w:ascii="Times New Roman" w:hAnsi="Times New Roman" w:cs="Times New Roman"/>
          <w:b/>
          <w:sz w:val="26"/>
          <w:szCs w:val="26"/>
        </w:rPr>
        <w:t>Tài liệu và tính khả dụng</w:t>
      </w:r>
      <w:r w:rsidRPr="008E41DD">
        <w:rPr>
          <w:rFonts w:ascii="Times New Roman" w:hAnsi="Times New Roman" w:cs="Times New Roman"/>
          <w:b/>
          <w:sz w:val="26"/>
          <w:szCs w:val="26"/>
          <w:lang w:val="vi-VN"/>
        </w:rPr>
        <w:t>.</w:t>
      </w:r>
    </w:p>
    <w:p w:rsidR="001C5D1D" w:rsidRPr="008E41DD" w:rsidRDefault="001C5D1D" w:rsidP="001C5D1D">
      <w:pPr>
        <w:pStyle w:val="ListParagraph"/>
        <w:numPr>
          <w:ilvl w:val="0"/>
          <w:numId w:val="9"/>
        </w:numPr>
        <w:rPr>
          <w:rFonts w:ascii="Times New Roman" w:hAnsi="Times New Roman" w:cs="Times New Roman"/>
          <w:sz w:val="26"/>
          <w:szCs w:val="26"/>
        </w:rPr>
      </w:pPr>
      <w:r w:rsidRPr="008E41DD">
        <w:rPr>
          <w:rFonts w:ascii="Times New Roman" w:hAnsi="Times New Roman" w:cs="Times New Roman"/>
          <w:sz w:val="26"/>
          <w:szCs w:val="26"/>
        </w:rPr>
        <w:t>Tài liệu và khả năng sử dụng cả những điểm yếu nổi tiếng trong các dự án mã nguồn mở</w:t>
      </w:r>
      <w:r w:rsidRPr="008E41DD">
        <w:rPr>
          <w:rFonts w:ascii="Times New Roman" w:hAnsi="Times New Roman" w:cs="Times New Roman"/>
          <w:sz w:val="26"/>
          <w:szCs w:val="26"/>
          <w:lang w:val="vi-VN"/>
        </w:rPr>
        <w:t>.</w:t>
      </w:r>
    </w:p>
    <w:p w:rsidR="001C5D1D" w:rsidRPr="008E41DD" w:rsidRDefault="001C5D1D" w:rsidP="001C5D1D">
      <w:pPr>
        <w:pStyle w:val="ListParagraph"/>
        <w:numPr>
          <w:ilvl w:val="0"/>
          <w:numId w:val="9"/>
        </w:numPr>
        <w:rPr>
          <w:rFonts w:ascii="Times New Roman" w:hAnsi="Times New Roman" w:cs="Times New Roman"/>
          <w:sz w:val="26"/>
          <w:szCs w:val="26"/>
        </w:rPr>
      </w:pPr>
      <w:r w:rsidRPr="008E41DD">
        <w:rPr>
          <w:rFonts w:ascii="Times New Roman" w:hAnsi="Times New Roman" w:cs="Times New Roman"/>
          <w:sz w:val="26"/>
          <w:szCs w:val="26"/>
        </w:rPr>
        <w:t>Nếu tổ chức của bạn muốn giúp lấp những khoảng trống cho một dự án, có lẽ là điều tốt nhất có thể làm là thuê người không phải là nhà phát triển thường xuyên về dự án, nhưng ai sẽ có thể tương tác hiệu quả với các nhà phát triển</w:t>
      </w:r>
      <w:r w:rsidRPr="008E41DD">
        <w:rPr>
          <w:rFonts w:ascii="Times New Roman" w:hAnsi="Times New Roman" w:cs="Times New Roman"/>
          <w:sz w:val="26"/>
          <w:szCs w:val="26"/>
          <w:lang w:val="vi-VN"/>
        </w:rPr>
        <w:t>.</w:t>
      </w:r>
    </w:p>
    <w:p w:rsidR="001C5D1D" w:rsidRPr="008E41DD" w:rsidRDefault="001C5D1D" w:rsidP="001C5D1D">
      <w:pPr>
        <w:pStyle w:val="ListParagraph"/>
        <w:numPr>
          <w:ilvl w:val="0"/>
          <w:numId w:val="1"/>
        </w:numPr>
        <w:rPr>
          <w:rFonts w:ascii="Times New Roman" w:hAnsi="Times New Roman" w:cs="Times New Roman"/>
          <w:b/>
          <w:sz w:val="26"/>
          <w:szCs w:val="26"/>
        </w:rPr>
      </w:pPr>
      <w:r w:rsidRPr="008E41DD">
        <w:rPr>
          <w:rFonts w:ascii="Times New Roman" w:hAnsi="Times New Roman" w:cs="Times New Roman"/>
          <w:b/>
          <w:sz w:val="26"/>
          <w:szCs w:val="26"/>
        </w:rPr>
        <w:t>Cung cấp Hosting / Bandwidth</w:t>
      </w:r>
      <w:r w:rsidRPr="008E41DD">
        <w:rPr>
          <w:rFonts w:ascii="Times New Roman" w:hAnsi="Times New Roman" w:cs="Times New Roman"/>
          <w:b/>
          <w:sz w:val="26"/>
          <w:szCs w:val="26"/>
          <w:lang w:val="vi-VN"/>
        </w:rPr>
        <w:t>.</w:t>
      </w:r>
    </w:p>
    <w:p w:rsidR="001C5D1D" w:rsidRPr="008E41DD" w:rsidRDefault="001C5D1D" w:rsidP="001C5D1D">
      <w:pPr>
        <w:pStyle w:val="ListParagraph"/>
        <w:numPr>
          <w:ilvl w:val="0"/>
          <w:numId w:val="10"/>
        </w:numPr>
        <w:rPr>
          <w:rFonts w:ascii="Times New Roman" w:hAnsi="Times New Roman" w:cs="Times New Roman"/>
          <w:sz w:val="26"/>
          <w:szCs w:val="26"/>
        </w:rPr>
      </w:pPr>
      <w:r w:rsidRPr="008E41DD">
        <w:rPr>
          <w:rFonts w:ascii="Times New Roman" w:hAnsi="Times New Roman" w:cs="Times New Roman"/>
          <w:sz w:val="26"/>
          <w:szCs w:val="26"/>
        </w:rPr>
        <w:t>Đối với một dự án mà không phải sử dụng một trong các trang web đóng hộp lưu trữ miễn phí, cung cấp một máy chủ và mạng kết nối và quan trọng nhất</w:t>
      </w:r>
      <w:r w:rsidRPr="008E41DD">
        <w:rPr>
          <w:rFonts w:ascii="Times New Roman" w:hAnsi="Times New Roman" w:cs="Times New Roman"/>
          <w:sz w:val="26"/>
          <w:szCs w:val="26"/>
          <w:lang w:val="vi-VN"/>
        </w:rPr>
        <w:t xml:space="preserve"> </w:t>
      </w:r>
      <w:r w:rsidR="008E41DD" w:rsidRPr="008E41DD">
        <w:rPr>
          <w:rFonts w:ascii="Times New Roman" w:hAnsi="Times New Roman" w:cs="Times New Roman"/>
          <w:sz w:val="26"/>
          <w:szCs w:val="26"/>
          <w:lang w:val="vi-VN"/>
        </w:rPr>
        <w:t>giúp quản trị hệ thống một cách đáng kể.</w:t>
      </w:r>
    </w:p>
    <w:p w:rsidR="008E41DD" w:rsidRPr="008E41DD" w:rsidRDefault="008E41DD" w:rsidP="008E41DD">
      <w:pPr>
        <w:pStyle w:val="ListParagraph"/>
        <w:numPr>
          <w:ilvl w:val="0"/>
          <w:numId w:val="1"/>
        </w:numPr>
        <w:rPr>
          <w:rFonts w:ascii="Times New Roman" w:hAnsi="Times New Roman" w:cs="Times New Roman"/>
          <w:b/>
          <w:sz w:val="26"/>
          <w:szCs w:val="26"/>
        </w:rPr>
      </w:pPr>
      <w:r w:rsidRPr="008E41DD">
        <w:rPr>
          <w:rFonts w:ascii="Times New Roman" w:hAnsi="Times New Roman" w:cs="Times New Roman"/>
          <w:b/>
          <w:sz w:val="26"/>
          <w:szCs w:val="26"/>
          <w:lang w:val="vi-VN"/>
        </w:rPr>
        <w:t>Thị trường.</w:t>
      </w:r>
    </w:p>
    <w:p w:rsidR="008E41DD" w:rsidRPr="008E41DD" w:rsidRDefault="008E41DD" w:rsidP="008E41DD">
      <w:pPr>
        <w:pStyle w:val="ListParagraph"/>
        <w:numPr>
          <w:ilvl w:val="0"/>
          <w:numId w:val="10"/>
        </w:numPr>
        <w:rPr>
          <w:rFonts w:ascii="Times New Roman" w:hAnsi="Times New Roman" w:cs="Times New Roman"/>
          <w:sz w:val="26"/>
          <w:szCs w:val="26"/>
        </w:rPr>
      </w:pPr>
      <w:r w:rsidRPr="008E41DD">
        <w:rPr>
          <w:rFonts w:ascii="Times New Roman" w:hAnsi="Times New Roman" w:cs="Times New Roman"/>
          <w:sz w:val="26"/>
          <w:szCs w:val="26"/>
        </w:rPr>
        <w:t>Mặc dù hầu hết các nhà phát triển mã nguồn mở có thể sẽ ghét phải thừa nhận nó : tiếp thị hoạt động</w:t>
      </w:r>
      <w:r w:rsidRPr="008E41DD">
        <w:rPr>
          <w:rFonts w:ascii="Times New Roman" w:hAnsi="Times New Roman" w:cs="Times New Roman"/>
          <w:sz w:val="26"/>
          <w:szCs w:val="26"/>
          <w:lang w:val="vi-VN"/>
        </w:rPr>
        <w:t>.</w:t>
      </w:r>
      <w:r w:rsidRPr="008E41DD">
        <w:rPr>
          <w:rFonts w:ascii="Times New Roman" w:eastAsiaTheme="minorEastAsia" w:hAnsi="Times New Roman" w:cs="Times New Roman"/>
          <w:color w:val="000000" w:themeColor="text1"/>
          <w:kern w:val="24"/>
          <w:sz w:val="26"/>
          <w:szCs w:val="26"/>
        </w:rPr>
        <w:t xml:space="preserve"> </w:t>
      </w:r>
    </w:p>
    <w:p w:rsidR="008E41DD" w:rsidRPr="008E41DD" w:rsidRDefault="008E41DD" w:rsidP="008E41DD">
      <w:pPr>
        <w:pStyle w:val="ListParagraph"/>
        <w:numPr>
          <w:ilvl w:val="0"/>
          <w:numId w:val="10"/>
        </w:numPr>
        <w:rPr>
          <w:rFonts w:ascii="Times New Roman" w:hAnsi="Times New Roman" w:cs="Times New Roman"/>
          <w:sz w:val="26"/>
          <w:szCs w:val="26"/>
        </w:rPr>
      </w:pPr>
      <w:r w:rsidRPr="008E41DD">
        <w:rPr>
          <w:rFonts w:ascii="Times New Roman" w:hAnsi="Times New Roman" w:cs="Times New Roman"/>
          <w:sz w:val="26"/>
          <w:szCs w:val="26"/>
        </w:rPr>
        <w:t>Bất kỳ công ty liên quan đến phần mềm miễn phí cuối cùng sẽ tìm thấy chính nó xem xét làm thế nào để tiếp thị bản thân, phần mềm, hoặc mối quan hệ của họ vào phần mềm</w:t>
      </w:r>
      <w:r w:rsidRPr="008E41DD">
        <w:rPr>
          <w:rFonts w:ascii="Times New Roman" w:hAnsi="Times New Roman" w:cs="Times New Roman"/>
          <w:sz w:val="26"/>
          <w:szCs w:val="26"/>
          <w:lang w:val="vi-VN"/>
        </w:rPr>
        <w:t>.</w:t>
      </w:r>
    </w:p>
    <w:p w:rsidR="008E41DD" w:rsidRPr="008E41DD" w:rsidRDefault="008E41DD" w:rsidP="008E41DD">
      <w:pPr>
        <w:pStyle w:val="ListParagraph"/>
        <w:numPr>
          <w:ilvl w:val="0"/>
          <w:numId w:val="1"/>
        </w:numPr>
        <w:rPr>
          <w:rFonts w:ascii="Times New Roman" w:hAnsi="Times New Roman" w:cs="Times New Roman"/>
          <w:b/>
          <w:sz w:val="26"/>
          <w:szCs w:val="26"/>
        </w:rPr>
      </w:pPr>
      <w:r w:rsidRPr="008E41DD">
        <w:rPr>
          <w:rFonts w:ascii="Times New Roman" w:hAnsi="Times New Roman" w:cs="Times New Roman"/>
          <w:b/>
          <w:sz w:val="26"/>
          <w:szCs w:val="26"/>
        </w:rPr>
        <w:t>Ghi nhớ bạn đang bị theo dõi</w:t>
      </w:r>
      <w:r w:rsidRPr="008E41DD">
        <w:rPr>
          <w:rFonts w:ascii="Times New Roman" w:hAnsi="Times New Roman" w:cs="Times New Roman"/>
          <w:b/>
          <w:sz w:val="26"/>
          <w:szCs w:val="26"/>
          <w:lang w:val="vi-VN"/>
        </w:rPr>
        <w:t>.</w:t>
      </w:r>
    </w:p>
    <w:p w:rsidR="008E41DD" w:rsidRPr="008E41DD" w:rsidRDefault="008E41DD" w:rsidP="008E41DD">
      <w:pPr>
        <w:pStyle w:val="ListParagraph"/>
        <w:numPr>
          <w:ilvl w:val="0"/>
          <w:numId w:val="11"/>
        </w:numPr>
        <w:rPr>
          <w:rFonts w:ascii="Times New Roman" w:hAnsi="Times New Roman" w:cs="Times New Roman"/>
          <w:sz w:val="26"/>
          <w:szCs w:val="26"/>
        </w:rPr>
      </w:pPr>
      <w:r w:rsidRPr="008E41DD">
        <w:rPr>
          <w:rFonts w:ascii="Times New Roman" w:hAnsi="Times New Roman" w:cs="Times New Roman"/>
          <w:sz w:val="26"/>
          <w:szCs w:val="26"/>
        </w:rPr>
        <w:t>Kiểm toán tất cả các yêu một cách cẩn thận trước khi làm cho họ, và cung cấp cho công chúng các phương tiện để kiểm tra khiếu nại của bạn trên của riêng họ</w:t>
      </w:r>
      <w:r w:rsidRPr="008E41DD">
        <w:rPr>
          <w:rFonts w:ascii="Times New Roman" w:hAnsi="Times New Roman" w:cs="Times New Roman"/>
          <w:sz w:val="26"/>
          <w:szCs w:val="26"/>
          <w:lang w:val="vi-VN"/>
        </w:rPr>
        <w:t>.</w:t>
      </w:r>
    </w:p>
    <w:p w:rsidR="008E41DD" w:rsidRPr="008E41DD" w:rsidRDefault="008E41DD" w:rsidP="008E41DD">
      <w:pPr>
        <w:pStyle w:val="ListParagraph"/>
        <w:numPr>
          <w:ilvl w:val="0"/>
          <w:numId w:val="11"/>
        </w:numPr>
        <w:rPr>
          <w:rFonts w:ascii="Times New Roman" w:hAnsi="Times New Roman" w:cs="Times New Roman"/>
          <w:sz w:val="26"/>
          <w:szCs w:val="26"/>
        </w:rPr>
      </w:pPr>
      <w:r w:rsidRPr="008E41DD">
        <w:rPr>
          <w:rFonts w:ascii="Times New Roman" w:hAnsi="Times New Roman" w:cs="Times New Roman"/>
          <w:sz w:val="26"/>
          <w:szCs w:val="26"/>
        </w:rPr>
        <w:t>Hành vi của bạn trong thế giới nguồn mở không phải là chỉ có thể nhìn thấy và ghi lại; nó cũng rất dễ dàng cho nhiều người kiểm tra một cách độc lập, đưa ra kết luận của riêng mình, và lan truyền những kết luận bằng lời miệng</w:t>
      </w:r>
      <w:r w:rsidRPr="008E41DD">
        <w:rPr>
          <w:rFonts w:ascii="Times New Roman" w:hAnsi="Times New Roman" w:cs="Times New Roman"/>
          <w:sz w:val="26"/>
          <w:szCs w:val="26"/>
          <w:lang w:val="vi-VN"/>
        </w:rPr>
        <w:t>.</w:t>
      </w:r>
    </w:p>
    <w:p w:rsidR="00EB2586" w:rsidRPr="008E41DD" w:rsidRDefault="00EB2586" w:rsidP="00EB2586">
      <w:pPr>
        <w:pStyle w:val="ListParagraph"/>
        <w:ind w:left="1440"/>
        <w:rPr>
          <w:rFonts w:ascii="Times New Roman" w:hAnsi="Times New Roman" w:cs="Times New Roman"/>
          <w:sz w:val="26"/>
          <w:szCs w:val="26"/>
          <w:lang w:val="vi-VN"/>
        </w:rPr>
      </w:pPr>
    </w:p>
    <w:sectPr w:rsidR="00EB2586" w:rsidRPr="008E4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3837"/>
    <w:multiLevelType w:val="hybridMultilevel"/>
    <w:tmpl w:val="89E0E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957D69"/>
    <w:multiLevelType w:val="hybridMultilevel"/>
    <w:tmpl w:val="ED5EC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C26232"/>
    <w:multiLevelType w:val="hybridMultilevel"/>
    <w:tmpl w:val="CB446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053D9E"/>
    <w:multiLevelType w:val="hybridMultilevel"/>
    <w:tmpl w:val="10E8F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E63645"/>
    <w:multiLevelType w:val="hybridMultilevel"/>
    <w:tmpl w:val="DCCAE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A5774"/>
    <w:multiLevelType w:val="hybridMultilevel"/>
    <w:tmpl w:val="AF1C3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DF5727"/>
    <w:multiLevelType w:val="hybridMultilevel"/>
    <w:tmpl w:val="535C5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146380"/>
    <w:multiLevelType w:val="hybridMultilevel"/>
    <w:tmpl w:val="FFC258F4"/>
    <w:lvl w:ilvl="0" w:tplc="1A22F03A">
      <w:start w:val="1"/>
      <w:numFmt w:val="bullet"/>
      <w:lvlText w:val="•"/>
      <w:lvlJc w:val="left"/>
      <w:pPr>
        <w:tabs>
          <w:tab w:val="num" w:pos="720"/>
        </w:tabs>
        <w:ind w:left="720" w:hanging="360"/>
      </w:pPr>
      <w:rPr>
        <w:rFonts w:ascii="Arial" w:hAnsi="Arial" w:hint="default"/>
      </w:rPr>
    </w:lvl>
    <w:lvl w:ilvl="1" w:tplc="7E587560" w:tentative="1">
      <w:start w:val="1"/>
      <w:numFmt w:val="bullet"/>
      <w:lvlText w:val="•"/>
      <w:lvlJc w:val="left"/>
      <w:pPr>
        <w:tabs>
          <w:tab w:val="num" w:pos="1440"/>
        </w:tabs>
        <w:ind w:left="1440" w:hanging="360"/>
      </w:pPr>
      <w:rPr>
        <w:rFonts w:ascii="Arial" w:hAnsi="Arial" w:hint="default"/>
      </w:rPr>
    </w:lvl>
    <w:lvl w:ilvl="2" w:tplc="5134C2DE" w:tentative="1">
      <w:start w:val="1"/>
      <w:numFmt w:val="bullet"/>
      <w:lvlText w:val="•"/>
      <w:lvlJc w:val="left"/>
      <w:pPr>
        <w:tabs>
          <w:tab w:val="num" w:pos="2160"/>
        </w:tabs>
        <w:ind w:left="2160" w:hanging="360"/>
      </w:pPr>
      <w:rPr>
        <w:rFonts w:ascii="Arial" w:hAnsi="Arial" w:hint="default"/>
      </w:rPr>
    </w:lvl>
    <w:lvl w:ilvl="3" w:tplc="42D0B364" w:tentative="1">
      <w:start w:val="1"/>
      <w:numFmt w:val="bullet"/>
      <w:lvlText w:val="•"/>
      <w:lvlJc w:val="left"/>
      <w:pPr>
        <w:tabs>
          <w:tab w:val="num" w:pos="2880"/>
        </w:tabs>
        <w:ind w:left="2880" w:hanging="360"/>
      </w:pPr>
      <w:rPr>
        <w:rFonts w:ascii="Arial" w:hAnsi="Arial" w:hint="default"/>
      </w:rPr>
    </w:lvl>
    <w:lvl w:ilvl="4" w:tplc="B5A4CD34" w:tentative="1">
      <w:start w:val="1"/>
      <w:numFmt w:val="bullet"/>
      <w:lvlText w:val="•"/>
      <w:lvlJc w:val="left"/>
      <w:pPr>
        <w:tabs>
          <w:tab w:val="num" w:pos="3600"/>
        </w:tabs>
        <w:ind w:left="3600" w:hanging="360"/>
      </w:pPr>
      <w:rPr>
        <w:rFonts w:ascii="Arial" w:hAnsi="Arial" w:hint="default"/>
      </w:rPr>
    </w:lvl>
    <w:lvl w:ilvl="5" w:tplc="E4C284FA" w:tentative="1">
      <w:start w:val="1"/>
      <w:numFmt w:val="bullet"/>
      <w:lvlText w:val="•"/>
      <w:lvlJc w:val="left"/>
      <w:pPr>
        <w:tabs>
          <w:tab w:val="num" w:pos="4320"/>
        </w:tabs>
        <w:ind w:left="4320" w:hanging="360"/>
      </w:pPr>
      <w:rPr>
        <w:rFonts w:ascii="Arial" w:hAnsi="Arial" w:hint="default"/>
      </w:rPr>
    </w:lvl>
    <w:lvl w:ilvl="6" w:tplc="0F30F9C6" w:tentative="1">
      <w:start w:val="1"/>
      <w:numFmt w:val="bullet"/>
      <w:lvlText w:val="•"/>
      <w:lvlJc w:val="left"/>
      <w:pPr>
        <w:tabs>
          <w:tab w:val="num" w:pos="5040"/>
        </w:tabs>
        <w:ind w:left="5040" w:hanging="360"/>
      </w:pPr>
      <w:rPr>
        <w:rFonts w:ascii="Arial" w:hAnsi="Arial" w:hint="default"/>
      </w:rPr>
    </w:lvl>
    <w:lvl w:ilvl="7" w:tplc="C734BA16" w:tentative="1">
      <w:start w:val="1"/>
      <w:numFmt w:val="bullet"/>
      <w:lvlText w:val="•"/>
      <w:lvlJc w:val="left"/>
      <w:pPr>
        <w:tabs>
          <w:tab w:val="num" w:pos="5760"/>
        </w:tabs>
        <w:ind w:left="5760" w:hanging="360"/>
      </w:pPr>
      <w:rPr>
        <w:rFonts w:ascii="Arial" w:hAnsi="Arial" w:hint="default"/>
      </w:rPr>
    </w:lvl>
    <w:lvl w:ilvl="8" w:tplc="777EAB28" w:tentative="1">
      <w:start w:val="1"/>
      <w:numFmt w:val="bullet"/>
      <w:lvlText w:val="•"/>
      <w:lvlJc w:val="left"/>
      <w:pPr>
        <w:tabs>
          <w:tab w:val="num" w:pos="6480"/>
        </w:tabs>
        <w:ind w:left="6480" w:hanging="360"/>
      </w:pPr>
      <w:rPr>
        <w:rFonts w:ascii="Arial" w:hAnsi="Arial" w:hint="default"/>
      </w:rPr>
    </w:lvl>
  </w:abstractNum>
  <w:abstractNum w:abstractNumId="8">
    <w:nsid w:val="676968C2"/>
    <w:multiLevelType w:val="hybridMultilevel"/>
    <w:tmpl w:val="65887526"/>
    <w:lvl w:ilvl="0" w:tplc="937C70E2">
      <w:start w:val="1"/>
      <w:numFmt w:val="bullet"/>
      <w:lvlText w:val="•"/>
      <w:lvlJc w:val="left"/>
      <w:pPr>
        <w:tabs>
          <w:tab w:val="num" w:pos="720"/>
        </w:tabs>
        <w:ind w:left="720" w:hanging="360"/>
      </w:pPr>
      <w:rPr>
        <w:rFonts w:ascii="Arial" w:hAnsi="Arial" w:hint="default"/>
      </w:rPr>
    </w:lvl>
    <w:lvl w:ilvl="1" w:tplc="F63A9182" w:tentative="1">
      <w:start w:val="1"/>
      <w:numFmt w:val="bullet"/>
      <w:lvlText w:val="•"/>
      <w:lvlJc w:val="left"/>
      <w:pPr>
        <w:tabs>
          <w:tab w:val="num" w:pos="1440"/>
        </w:tabs>
        <w:ind w:left="1440" w:hanging="360"/>
      </w:pPr>
      <w:rPr>
        <w:rFonts w:ascii="Arial" w:hAnsi="Arial" w:hint="default"/>
      </w:rPr>
    </w:lvl>
    <w:lvl w:ilvl="2" w:tplc="BC1E3E9A" w:tentative="1">
      <w:start w:val="1"/>
      <w:numFmt w:val="bullet"/>
      <w:lvlText w:val="•"/>
      <w:lvlJc w:val="left"/>
      <w:pPr>
        <w:tabs>
          <w:tab w:val="num" w:pos="2160"/>
        </w:tabs>
        <w:ind w:left="2160" w:hanging="360"/>
      </w:pPr>
      <w:rPr>
        <w:rFonts w:ascii="Arial" w:hAnsi="Arial" w:hint="default"/>
      </w:rPr>
    </w:lvl>
    <w:lvl w:ilvl="3" w:tplc="2886E7D4" w:tentative="1">
      <w:start w:val="1"/>
      <w:numFmt w:val="bullet"/>
      <w:lvlText w:val="•"/>
      <w:lvlJc w:val="left"/>
      <w:pPr>
        <w:tabs>
          <w:tab w:val="num" w:pos="2880"/>
        </w:tabs>
        <w:ind w:left="2880" w:hanging="360"/>
      </w:pPr>
      <w:rPr>
        <w:rFonts w:ascii="Arial" w:hAnsi="Arial" w:hint="default"/>
      </w:rPr>
    </w:lvl>
    <w:lvl w:ilvl="4" w:tplc="589A94FA" w:tentative="1">
      <w:start w:val="1"/>
      <w:numFmt w:val="bullet"/>
      <w:lvlText w:val="•"/>
      <w:lvlJc w:val="left"/>
      <w:pPr>
        <w:tabs>
          <w:tab w:val="num" w:pos="3600"/>
        </w:tabs>
        <w:ind w:left="3600" w:hanging="360"/>
      </w:pPr>
      <w:rPr>
        <w:rFonts w:ascii="Arial" w:hAnsi="Arial" w:hint="default"/>
      </w:rPr>
    </w:lvl>
    <w:lvl w:ilvl="5" w:tplc="BE92642A" w:tentative="1">
      <w:start w:val="1"/>
      <w:numFmt w:val="bullet"/>
      <w:lvlText w:val="•"/>
      <w:lvlJc w:val="left"/>
      <w:pPr>
        <w:tabs>
          <w:tab w:val="num" w:pos="4320"/>
        </w:tabs>
        <w:ind w:left="4320" w:hanging="360"/>
      </w:pPr>
      <w:rPr>
        <w:rFonts w:ascii="Arial" w:hAnsi="Arial" w:hint="default"/>
      </w:rPr>
    </w:lvl>
    <w:lvl w:ilvl="6" w:tplc="F99EA708" w:tentative="1">
      <w:start w:val="1"/>
      <w:numFmt w:val="bullet"/>
      <w:lvlText w:val="•"/>
      <w:lvlJc w:val="left"/>
      <w:pPr>
        <w:tabs>
          <w:tab w:val="num" w:pos="5040"/>
        </w:tabs>
        <w:ind w:left="5040" w:hanging="360"/>
      </w:pPr>
      <w:rPr>
        <w:rFonts w:ascii="Arial" w:hAnsi="Arial" w:hint="default"/>
      </w:rPr>
    </w:lvl>
    <w:lvl w:ilvl="7" w:tplc="7DA45B7C" w:tentative="1">
      <w:start w:val="1"/>
      <w:numFmt w:val="bullet"/>
      <w:lvlText w:val="•"/>
      <w:lvlJc w:val="left"/>
      <w:pPr>
        <w:tabs>
          <w:tab w:val="num" w:pos="5760"/>
        </w:tabs>
        <w:ind w:left="5760" w:hanging="360"/>
      </w:pPr>
      <w:rPr>
        <w:rFonts w:ascii="Arial" w:hAnsi="Arial" w:hint="default"/>
      </w:rPr>
    </w:lvl>
    <w:lvl w:ilvl="8" w:tplc="27CC48F0" w:tentative="1">
      <w:start w:val="1"/>
      <w:numFmt w:val="bullet"/>
      <w:lvlText w:val="•"/>
      <w:lvlJc w:val="left"/>
      <w:pPr>
        <w:tabs>
          <w:tab w:val="num" w:pos="6480"/>
        </w:tabs>
        <w:ind w:left="6480" w:hanging="360"/>
      </w:pPr>
      <w:rPr>
        <w:rFonts w:ascii="Arial" w:hAnsi="Arial" w:hint="default"/>
      </w:rPr>
    </w:lvl>
  </w:abstractNum>
  <w:abstractNum w:abstractNumId="9">
    <w:nsid w:val="73C34305"/>
    <w:multiLevelType w:val="hybridMultilevel"/>
    <w:tmpl w:val="8C285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CF4BFA"/>
    <w:multiLevelType w:val="hybridMultilevel"/>
    <w:tmpl w:val="705AA472"/>
    <w:lvl w:ilvl="0" w:tplc="41CED76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8"/>
  </w:num>
  <w:num w:numId="5">
    <w:abstractNumId w:val="2"/>
  </w:num>
  <w:num w:numId="6">
    <w:abstractNumId w:val="7"/>
  </w:num>
  <w:num w:numId="7">
    <w:abstractNumId w:val="3"/>
  </w:num>
  <w:num w:numId="8">
    <w:abstractNumId w:val="1"/>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CD"/>
    <w:rsid w:val="00123A78"/>
    <w:rsid w:val="0015487B"/>
    <w:rsid w:val="00167082"/>
    <w:rsid w:val="001C5D1D"/>
    <w:rsid w:val="00395E88"/>
    <w:rsid w:val="003C7ADF"/>
    <w:rsid w:val="0045431B"/>
    <w:rsid w:val="005200E3"/>
    <w:rsid w:val="005E3666"/>
    <w:rsid w:val="00764FCD"/>
    <w:rsid w:val="007A0B2C"/>
    <w:rsid w:val="007A7192"/>
    <w:rsid w:val="008D4C35"/>
    <w:rsid w:val="008E41DD"/>
    <w:rsid w:val="00C854E2"/>
    <w:rsid w:val="00D5312B"/>
    <w:rsid w:val="00EB2586"/>
    <w:rsid w:val="00EF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FCD"/>
    <w:pPr>
      <w:ind w:left="720"/>
      <w:contextualSpacing/>
    </w:pPr>
  </w:style>
  <w:style w:type="paragraph" w:styleId="BalloonText">
    <w:name w:val="Balloon Text"/>
    <w:basedOn w:val="Normal"/>
    <w:link w:val="BalloonTextChar"/>
    <w:uiPriority w:val="99"/>
    <w:semiHidden/>
    <w:unhideWhenUsed/>
    <w:rsid w:val="00454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3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FCD"/>
    <w:pPr>
      <w:ind w:left="720"/>
      <w:contextualSpacing/>
    </w:pPr>
  </w:style>
  <w:style w:type="paragraph" w:styleId="BalloonText">
    <w:name w:val="Balloon Text"/>
    <w:basedOn w:val="Normal"/>
    <w:link w:val="BalloonTextChar"/>
    <w:uiPriority w:val="99"/>
    <w:semiHidden/>
    <w:unhideWhenUsed/>
    <w:rsid w:val="00454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3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676377">
      <w:bodyDiv w:val="1"/>
      <w:marLeft w:val="0"/>
      <w:marRight w:val="0"/>
      <w:marTop w:val="0"/>
      <w:marBottom w:val="0"/>
      <w:divBdr>
        <w:top w:val="none" w:sz="0" w:space="0" w:color="auto"/>
        <w:left w:val="none" w:sz="0" w:space="0" w:color="auto"/>
        <w:bottom w:val="none" w:sz="0" w:space="0" w:color="auto"/>
        <w:right w:val="none" w:sz="0" w:space="0" w:color="auto"/>
      </w:divBdr>
      <w:divsChild>
        <w:div w:id="1732922168">
          <w:marLeft w:val="446"/>
          <w:marRight w:val="0"/>
          <w:marTop w:val="115"/>
          <w:marBottom w:val="120"/>
          <w:divBdr>
            <w:top w:val="none" w:sz="0" w:space="0" w:color="auto"/>
            <w:left w:val="none" w:sz="0" w:space="0" w:color="auto"/>
            <w:bottom w:val="none" w:sz="0" w:space="0" w:color="auto"/>
            <w:right w:val="none" w:sz="0" w:space="0" w:color="auto"/>
          </w:divBdr>
        </w:div>
      </w:divsChild>
    </w:div>
    <w:div w:id="1617902678">
      <w:bodyDiv w:val="1"/>
      <w:marLeft w:val="0"/>
      <w:marRight w:val="0"/>
      <w:marTop w:val="0"/>
      <w:marBottom w:val="0"/>
      <w:divBdr>
        <w:top w:val="none" w:sz="0" w:space="0" w:color="auto"/>
        <w:left w:val="none" w:sz="0" w:space="0" w:color="auto"/>
        <w:bottom w:val="none" w:sz="0" w:space="0" w:color="auto"/>
        <w:right w:val="none" w:sz="0" w:space="0" w:color="auto"/>
      </w:divBdr>
      <w:divsChild>
        <w:div w:id="1824080656">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Tiến</dc:creator>
  <cp:keywords/>
  <dc:description/>
  <cp:lastModifiedBy>Bang</cp:lastModifiedBy>
  <cp:revision>2</cp:revision>
  <dcterms:created xsi:type="dcterms:W3CDTF">2015-11-26T16:01:00Z</dcterms:created>
  <dcterms:modified xsi:type="dcterms:W3CDTF">2015-12-10T18:17:00Z</dcterms:modified>
</cp:coreProperties>
</file>