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C02" w:rsidRPr="0089770F" w:rsidRDefault="002A4C02" w:rsidP="006A02BF">
      <w:pPr>
        <w:spacing w:line="240" w:lineRule="auto"/>
        <w:jc w:val="center"/>
        <w:rPr>
          <w:rFonts w:ascii="Times New Roman" w:hAnsi="Times New Roman" w:cs="Times New Roman"/>
          <w:b/>
          <w:bCs/>
          <w:sz w:val="44"/>
          <w:szCs w:val="44"/>
        </w:rPr>
      </w:pPr>
      <w:r w:rsidRPr="0089770F">
        <w:rPr>
          <w:rFonts w:ascii="Times New Roman" w:hAnsi="Times New Roman" w:cs="Times New Roman"/>
          <w:b/>
          <w:bCs/>
          <w:sz w:val="44"/>
          <w:szCs w:val="44"/>
        </w:rPr>
        <w:t>Participating in open source development</w:t>
      </w:r>
    </w:p>
    <w:p w:rsidR="002A4C02" w:rsidRPr="0089770F" w:rsidRDefault="002A4C02" w:rsidP="006A02BF">
      <w:pPr>
        <w:spacing w:line="240" w:lineRule="auto"/>
        <w:jc w:val="center"/>
        <w:rPr>
          <w:rFonts w:ascii="Times New Roman" w:hAnsi="Times New Roman" w:cs="Times New Roman"/>
          <w:b/>
          <w:bCs/>
          <w:sz w:val="28"/>
          <w:szCs w:val="28"/>
        </w:rPr>
      </w:pPr>
      <w:r w:rsidRPr="0089770F">
        <w:rPr>
          <w:rFonts w:ascii="Times New Roman" w:hAnsi="Times New Roman" w:cs="Times New Roman"/>
          <w:b/>
          <w:bCs/>
          <w:sz w:val="28"/>
          <w:szCs w:val="28"/>
        </w:rPr>
        <w:t>(tham gia phát triển mã nguồn mở)</w:t>
      </w:r>
    </w:p>
    <w:p w:rsidR="002A4C02" w:rsidRPr="0089770F" w:rsidRDefault="002A4C02" w:rsidP="006A02BF">
      <w:pPr>
        <w:pStyle w:val="ListParagraph"/>
        <w:numPr>
          <w:ilvl w:val="0"/>
          <w:numId w:val="11"/>
        </w:numPr>
        <w:spacing w:line="240" w:lineRule="auto"/>
        <w:rPr>
          <w:rFonts w:ascii="Times New Roman" w:hAnsi="Times New Roman" w:cs="Times New Roman"/>
          <w:bCs/>
          <w:i/>
          <w:sz w:val="40"/>
          <w:szCs w:val="40"/>
        </w:rPr>
      </w:pPr>
      <w:r w:rsidRPr="0089770F">
        <w:rPr>
          <w:rFonts w:ascii="Times New Roman" w:hAnsi="Times New Roman" w:cs="Times New Roman"/>
          <w:bCs/>
          <w:i/>
          <w:sz w:val="40"/>
          <w:szCs w:val="40"/>
        </w:rPr>
        <w:t>Các vị trí tham gia phát triển mã nguồn mở:</w:t>
      </w:r>
    </w:p>
    <w:p w:rsidR="00A5364E" w:rsidRPr="0089770F" w:rsidRDefault="006A02BF" w:rsidP="006A02BF">
      <w:pPr>
        <w:numPr>
          <w:ilvl w:val="0"/>
          <w:numId w:val="1"/>
        </w:numPr>
        <w:spacing w:line="240" w:lineRule="auto"/>
        <w:rPr>
          <w:rFonts w:ascii="Times New Roman" w:hAnsi="Times New Roman" w:cs="Times New Roman"/>
          <w:bCs/>
          <w:sz w:val="24"/>
          <w:szCs w:val="24"/>
        </w:rPr>
      </w:pPr>
      <w:r w:rsidRPr="0089770F">
        <w:rPr>
          <w:rFonts w:ascii="Times New Roman" w:hAnsi="Times New Roman" w:cs="Times New Roman"/>
          <w:bCs/>
          <w:sz w:val="24"/>
          <w:szCs w:val="24"/>
        </w:rPr>
        <w:t xml:space="preserve">Project Leader / Main developer :là 1 nhà lãnh đạo thực hiện chức năng như một CEO. Đưa ra các quyết định, điều phối trong 1 dự án. </w:t>
      </w:r>
    </w:p>
    <w:p w:rsidR="00A5364E" w:rsidRPr="0089770F" w:rsidRDefault="006A02BF" w:rsidP="006A02BF">
      <w:pPr>
        <w:numPr>
          <w:ilvl w:val="0"/>
          <w:numId w:val="1"/>
        </w:numPr>
        <w:spacing w:line="240" w:lineRule="auto"/>
        <w:rPr>
          <w:rFonts w:ascii="Times New Roman" w:hAnsi="Times New Roman" w:cs="Times New Roman"/>
          <w:bCs/>
          <w:sz w:val="24"/>
          <w:szCs w:val="24"/>
        </w:rPr>
      </w:pPr>
      <w:r w:rsidRPr="0089770F">
        <w:rPr>
          <w:rFonts w:ascii="Times New Roman" w:hAnsi="Times New Roman" w:cs="Times New Roman"/>
          <w:bCs/>
          <w:sz w:val="24"/>
          <w:szCs w:val="24"/>
        </w:rPr>
        <w:t xml:space="preserve">Programmer :là người lập trình có trách nhiệm </w:t>
      </w:r>
      <w:del w:id="0" w:author="Bang" w:date="2015-12-10T00:22:00Z">
        <w:r w:rsidRPr="0089770F" w:rsidDel="0089770F">
          <w:rPr>
            <w:rFonts w:ascii="Times New Roman" w:hAnsi="Times New Roman" w:cs="Times New Roman"/>
            <w:bCs/>
            <w:sz w:val="24"/>
            <w:szCs w:val="24"/>
          </w:rPr>
          <w:delText>thực hiện</w:delText>
        </w:r>
      </w:del>
      <w:ins w:id="1" w:author="Bang" w:date="2015-12-10T00:22:00Z">
        <w:r w:rsidR="0089770F" w:rsidRPr="0089770F">
          <w:rPr>
            <w:rFonts w:ascii="Times New Roman" w:hAnsi="Times New Roman" w:cs="Times New Roman"/>
            <w:bCs/>
            <w:sz w:val="24"/>
            <w:szCs w:val="24"/>
          </w:rPr>
          <w:t>hiện thực</w:t>
        </w:r>
      </w:ins>
      <w:r w:rsidRPr="0089770F">
        <w:rPr>
          <w:rFonts w:ascii="Times New Roman" w:hAnsi="Times New Roman" w:cs="Times New Roman"/>
          <w:bCs/>
          <w:sz w:val="24"/>
          <w:szCs w:val="24"/>
        </w:rPr>
        <w:t xml:space="preserve"> các chức năng và sữa lỗi.</w:t>
      </w:r>
    </w:p>
    <w:p w:rsidR="00A5364E" w:rsidRPr="0089770F" w:rsidRDefault="006A02BF" w:rsidP="006A02BF">
      <w:pPr>
        <w:numPr>
          <w:ilvl w:val="0"/>
          <w:numId w:val="1"/>
        </w:numPr>
        <w:spacing w:line="240" w:lineRule="auto"/>
        <w:rPr>
          <w:rFonts w:ascii="Times New Roman" w:hAnsi="Times New Roman" w:cs="Times New Roman"/>
          <w:bCs/>
          <w:sz w:val="24"/>
          <w:szCs w:val="24"/>
        </w:rPr>
      </w:pPr>
      <w:r w:rsidRPr="0089770F">
        <w:rPr>
          <w:rFonts w:ascii="Times New Roman" w:hAnsi="Times New Roman" w:cs="Times New Roman"/>
          <w:bCs/>
          <w:sz w:val="24"/>
          <w:szCs w:val="24"/>
        </w:rPr>
        <w:t>Documentation Writer:  là người chịu trách nhiệm viết hướng dẫn sử dụng đảm bảo cho người dùng sử dụng được phần mềm .</w:t>
      </w:r>
    </w:p>
    <w:p w:rsidR="00A5364E" w:rsidRPr="0089770F" w:rsidRDefault="006A02BF" w:rsidP="006A02BF">
      <w:pPr>
        <w:numPr>
          <w:ilvl w:val="0"/>
          <w:numId w:val="1"/>
        </w:numPr>
        <w:spacing w:line="240" w:lineRule="auto"/>
        <w:rPr>
          <w:rFonts w:ascii="Times New Roman" w:hAnsi="Times New Roman" w:cs="Times New Roman"/>
          <w:bCs/>
          <w:sz w:val="24"/>
          <w:szCs w:val="24"/>
        </w:rPr>
      </w:pPr>
      <w:r w:rsidRPr="0089770F">
        <w:rPr>
          <w:rFonts w:ascii="Times New Roman" w:hAnsi="Times New Roman" w:cs="Times New Roman"/>
          <w:bCs/>
          <w:sz w:val="24"/>
          <w:szCs w:val="24"/>
        </w:rPr>
        <w:t>Translator : là người dịch sách hướng dẫn từ tiếng Anh sang tiếng khác.</w:t>
      </w:r>
    </w:p>
    <w:p w:rsidR="00A5364E" w:rsidRDefault="006A02BF" w:rsidP="006A02BF">
      <w:pPr>
        <w:numPr>
          <w:ilvl w:val="0"/>
          <w:numId w:val="1"/>
        </w:numPr>
        <w:spacing w:line="240" w:lineRule="auto"/>
        <w:rPr>
          <w:rFonts w:ascii="Times New Roman" w:hAnsi="Times New Roman" w:cs="Times New Roman"/>
          <w:bCs/>
          <w:sz w:val="24"/>
          <w:szCs w:val="24"/>
        </w:rPr>
      </w:pPr>
      <w:r w:rsidRPr="0089770F">
        <w:rPr>
          <w:rFonts w:ascii="Times New Roman" w:hAnsi="Times New Roman" w:cs="Times New Roman"/>
          <w:bCs/>
          <w:sz w:val="24"/>
          <w:szCs w:val="24"/>
        </w:rPr>
        <w:t>Designer: là người chịu trách nhiệm thiết kế. Vd thiết kế web, thiết kế giao diện v.v.</w:t>
      </w:r>
    </w:p>
    <w:p w:rsidR="00C47561" w:rsidRPr="0089770F" w:rsidRDefault="002971B7" w:rsidP="00C47561">
      <w:pPr>
        <w:numPr>
          <w:ilvl w:val="1"/>
          <w:numId w:val="1"/>
        </w:numPr>
        <w:spacing w:line="240" w:lineRule="auto"/>
        <w:rPr>
          <w:rFonts w:ascii="Times New Roman" w:hAnsi="Times New Roman" w:cs="Times New Roman"/>
          <w:bCs/>
          <w:sz w:val="24"/>
          <w:szCs w:val="24"/>
        </w:rPr>
      </w:pPr>
      <w:ins w:id="2" w:author="Bang" w:date="2015-12-10T00:36:00Z">
        <w:r>
          <w:rPr>
            <w:rFonts w:ascii="Times New Roman" w:hAnsi="Times New Roman" w:cs="Times New Roman"/>
            <w:bCs/>
            <w:sz w:val="24"/>
            <w:szCs w:val="24"/>
          </w:rPr>
          <w:t>UI Designers thường được gọi là gì?</w:t>
        </w:r>
      </w:ins>
    </w:p>
    <w:p w:rsidR="00A5364E" w:rsidRPr="0089770F" w:rsidRDefault="006A02BF" w:rsidP="006A02BF">
      <w:pPr>
        <w:numPr>
          <w:ilvl w:val="0"/>
          <w:numId w:val="1"/>
        </w:numPr>
        <w:spacing w:line="240" w:lineRule="auto"/>
        <w:rPr>
          <w:rFonts w:ascii="Times New Roman" w:hAnsi="Times New Roman" w:cs="Times New Roman"/>
          <w:bCs/>
          <w:sz w:val="24"/>
          <w:szCs w:val="24"/>
        </w:rPr>
      </w:pPr>
      <w:r w:rsidRPr="0089770F">
        <w:rPr>
          <w:rFonts w:ascii="Times New Roman" w:hAnsi="Times New Roman" w:cs="Times New Roman"/>
          <w:bCs/>
          <w:sz w:val="24"/>
          <w:szCs w:val="24"/>
        </w:rPr>
        <w:t>Public relationship: là nhóm liên kết các mối liên hệ giữa các cộng đồng</w:t>
      </w:r>
      <w:ins w:id="3" w:author="Bang" w:date="2015-12-10T00:42:00Z">
        <w:r w:rsidR="002971B7">
          <w:rPr>
            <w:rFonts w:ascii="Times New Roman" w:hAnsi="Times New Roman" w:cs="Times New Roman"/>
            <w:bCs/>
            <w:sz w:val="24"/>
            <w:szCs w:val="24"/>
          </w:rPr>
          <w:t xml:space="preserve">. Các project lớn có lượng nọi o dung phát sinh rất nhiều trong 1 ngày. Các cộng đồng </w:t>
        </w:r>
      </w:ins>
      <w:ins w:id="4" w:author="Bang" w:date="2015-12-10T00:43:00Z">
        <w:r w:rsidR="002971B7">
          <w:rPr>
            <w:rFonts w:ascii="Times New Roman" w:hAnsi="Times New Roman" w:cs="Times New Roman"/>
            <w:bCs/>
            <w:sz w:val="24"/>
            <w:szCs w:val="24"/>
          </w:rPr>
          <w:t xml:space="preserve">phân bố khắp nơi nên để các cộng đồng có được thông tin mới nhất là công việc không đơn giản </w:t>
        </w:r>
      </w:ins>
      <w:ins w:id="5" w:author="Bang" w:date="2015-12-10T00:44:00Z">
        <w:r w:rsidR="002971B7" w:rsidRPr="002971B7">
          <w:rPr>
            <w:rFonts w:ascii="Times New Roman" w:hAnsi="Times New Roman" w:cs="Times New Roman"/>
            <w:bCs/>
            <w:sz w:val="24"/>
            <w:szCs w:val="24"/>
          </w:rPr>
          <w:sym w:font="Wingdings" w:char="F0E0"/>
        </w:r>
        <w:r w:rsidR="002971B7">
          <w:rPr>
            <w:rFonts w:ascii="Times New Roman" w:hAnsi="Times New Roman" w:cs="Times New Roman"/>
            <w:bCs/>
            <w:sz w:val="24"/>
            <w:szCs w:val="24"/>
          </w:rPr>
          <w:t xml:space="preserve"> public relationship ra đời </w:t>
        </w:r>
      </w:ins>
      <w:r w:rsidRPr="0089770F">
        <w:rPr>
          <w:rFonts w:ascii="Times New Roman" w:hAnsi="Times New Roman" w:cs="Times New Roman"/>
          <w:bCs/>
          <w:sz w:val="24"/>
          <w:szCs w:val="24"/>
        </w:rPr>
        <w:t xml:space="preserve"> </w:t>
      </w:r>
    </w:p>
    <w:p w:rsidR="00A5364E" w:rsidRPr="0089770F" w:rsidRDefault="006A02BF" w:rsidP="006A02BF">
      <w:pPr>
        <w:numPr>
          <w:ilvl w:val="0"/>
          <w:numId w:val="1"/>
        </w:numPr>
        <w:spacing w:line="240" w:lineRule="auto"/>
        <w:rPr>
          <w:rFonts w:ascii="Times New Roman" w:hAnsi="Times New Roman" w:cs="Times New Roman"/>
          <w:bCs/>
          <w:sz w:val="24"/>
          <w:szCs w:val="24"/>
        </w:rPr>
      </w:pPr>
      <w:r w:rsidRPr="0089770F">
        <w:rPr>
          <w:rFonts w:ascii="Times New Roman" w:hAnsi="Times New Roman" w:cs="Times New Roman"/>
          <w:bCs/>
          <w:sz w:val="24"/>
          <w:szCs w:val="24"/>
        </w:rPr>
        <w:t>Active User :người sử dụng phần mềm, cung cấp các thông tin phản hồi  và tùy chỉnh các sản phẩm theo nhu cầu của họ</w:t>
      </w:r>
    </w:p>
    <w:p w:rsidR="002A4C02" w:rsidRPr="0089770F" w:rsidRDefault="002A4C02" w:rsidP="006A02BF">
      <w:pPr>
        <w:pStyle w:val="ListParagraph"/>
        <w:numPr>
          <w:ilvl w:val="0"/>
          <w:numId w:val="11"/>
        </w:numPr>
        <w:spacing w:line="240" w:lineRule="auto"/>
        <w:rPr>
          <w:rFonts w:ascii="Times New Roman" w:hAnsi="Times New Roman" w:cs="Times New Roman"/>
          <w:b/>
          <w:bCs/>
          <w:sz w:val="40"/>
          <w:szCs w:val="40"/>
        </w:rPr>
      </w:pPr>
      <w:r w:rsidRPr="0089770F">
        <w:rPr>
          <w:rFonts w:ascii="Times New Roman" w:hAnsi="Times New Roman" w:cs="Times New Roman"/>
          <w:b/>
          <w:bCs/>
          <w:sz w:val="40"/>
          <w:szCs w:val="40"/>
        </w:rPr>
        <w:t>Lợi ích khi tham gia phát triển mã nguồn mở:</w:t>
      </w:r>
    </w:p>
    <w:p w:rsidR="002A4C02" w:rsidRPr="0089770F" w:rsidRDefault="002A4C02"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w:t>
      </w:r>
      <w:r w:rsidR="00203CEC" w:rsidRPr="0089770F">
        <w:rPr>
          <w:rFonts w:ascii="Times New Roman" w:hAnsi="Times New Roman" w:cs="Times New Roman"/>
          <w:bCs/>
          <w:i/>
          <w:sz w:val="24"/>
          <w:szCs w:val="24"/>
        </w:rPr>
        <w:t>nhanh chóng tìm ra cách sửa lỗi cho phần mềm.</w:t>
      </w:r>
      <w:ins w:id="6" w:author="Bang" w:date="2015-12-10T15:44:00Z">
        <w:r w:rsidR="002C5E0B">
          <w:rPr>
            <w:rFonts w:ascii="Times New Roman" w:hAnsi="Times New Roman" w:cs="Times New Roman"/>
            <w:bCs/>
            <w:i/>
            <w:sz w:val="24"/>
            <w:szCs w:val="24"/>
          </w:rPr>
          <w:t>Dòng nào trang bao nhiêu?</w:t>
        </w:r>
      </w:ins>
    </w:p>
    <w:p w:rsidR="00203CEC" w:rsidRPr="0089770F" w:rsidRDefault="00203CEC"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+Tìm ra được những phần mền đáp ứng được nhu cầu của bạn.</w:t>
      </w:r>
    </w:p>
    <w:p w:rsidR="00203CEC" w:rsidRPr="0089770F" w:rsidRDefault="00203CEC"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+Bạn có thể gặp ngỡ nhiều người trên Thế Giới có cùng đam mê với bạn.</w:t>
      </w:r>
    </w:p>
    <w:p w:rsidR="00203CEC" w:rsidRPr="0089770F" w:rsidRDefault="00203CEC"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+Bạn có thể tham gia vào việc phát triển mã nguồn mở.</w:t>
      </w:r>
      <w:ins w:id="7" w:author="Bang" w:date="2015-12-10T16:31:00Z">
        <w:r w:rsidR="003C7E39">
          <w:rPr>
            <w:rFonts w:ascii="Times New Roman" w:hAnsi="Times New Roman" w:cs="Times New Roman"/>
            <w:bCs/>
            <w:i/>
            <w:sz w:val="24"/>
            <w:szCs w:val="24"/>
          </w:rPr>
          <w:t>???</w:t>
        </w:r>
      </w:ins>
    </w:p>
    <w:p w:rsidR="00203CEC" w:rsidRDefault="00203CEC" w:rsidP="006A02BF">
      <w:pPr>
        <w:spacing w:line="240" w:lineRule="auto"/>
        <w:rPr>
          <w:ins w:id="8" w:author="Bang" w:date="2015-12-10T15:45:00Z"/>
          <w:rFonts w:ascii="Times New Roman" w:hAnsi="Times New Roman" w:cs="Times New Roman"/>
          <w:bCs/>
          <w:i/>
          <w:sz w:val="24"/>
          <w:szCs w:val="24"/>
        </w:rPr>
      </w:pPr>
      <w:r w:rsidRPr="0089770F">
        <w:rPr>
          <w:rFonts w:ascii="Times New Roman" w:hAnsi="Times New Roman" w:cs="Times New Roman"/>
          <w:bCs/>
          <w:i/>
          <w:sz w:val="24"/>
          <w:szCs w:val="24"/>
        </w:rPr>
        <w:t>+Có thể góp ý,nên ý kiến.</w:t>
      </w:r>
      <w:ins w:id="9" w:author="Bang" w:date="2015-12-10T16:31:00Z">
        <w:r w:rsidR="003C7E39">
          <w:rPr>
            <w:rFonts w:ascii="Times New Roman" w:hAnsi="Times New Roman" w:cs="Times New Roman"/>
            <w:bCs/>
            <w:i/>
            <w:sz w:val="24"/>
            <w:szCs w:val="24"/>
          </w:rPr>
          <w:t>???</w:t>
        </w:r>
      </w:ins>
    </w:p>
    <w:p w:rsidR="002C5E0B" w:rsidRDefault="002C5E0B" w:rsidP="006A02BF">
      <w:pPr>
        <w:spacing w:line="240" w:lineRule="auto"/>
        <w:rPr>
          <w:rFonts w:ascii="Times New Roman" w:hAnsi="Times New Roman" w:cs="Times New Roman"/>
          <w:bCs/>
          <w:i/>
          <w:sz w:val="24"/>
          <w:szCs w:val="24"/>
        </w:rPr>
      </w:pPr>
      <w:ins w:id="10" w:author="Bang" w:date="2015-12-10T15:45:00Z">
        <w:r w:rsidRPr="002C5E0B">
          <w:rPr>
            <w:rFonts w:ascii="Times New Roman" w:hAnsi="Times New Roman" w:cs="Times New Roman"/>
            <w:bCs/>
            <w:i/>
            <w:sz w:val="24"/>
            <w:szCs w:val="24"/>
          </w:rPr>
          <w:t>Tham gia phát triển OSS mất thời gian nhưng được</w:t>
        </w:r>
      </w:ins>
      <w:ins w:id="11" w:author="Bang" w:date="2015-12-10T15:46:00Z">
        <w:r>
          <w:rPr>
            <w:rFonts w:ascii="Times New Roman" w:hAnsi="Times New Roman" w:cs="Times New Roman"/>
            <w:bCs/>
            <w:i/>
            <w:sz w:val="24"/>
            <w:szCs w:val="24"/>
          </w:rPr>
          <w:t>:</w:t>
        </w:r>
      </w:ins>
    </w:p>
    <w:p w:rsidR="002C5E0B" w:rsidRDefault="002C5E0B" w:rsidP="002C5E0B">
      <w:pPr>
        <w:pStyle w:val="ListParagraph"/>
        <w:numPr>
          <w:ilvl w:val="0"/>
          <w:numId w:val="14"/>
        </w:numPr>
        <w:spacing w:line="240" w:lineRule="auto"/>
        <w:rPr>
          <w:ins w:id="12" w:author="Bang" w:date="2015-12-10T15:48:00Z"/>
          <w:rFonts w:ascii="Times New Roman" w:hAnsi="Times New Roman" w:cs="Times New Roman"/>
          <w:bCs/>
          <w:i/>
          <w:sz w:val="24"/>
          <w:szCs w:val="24"/>
        </w:rPr>
      </w:pPr>
      <w:ins w:id="13" w:author="Bang" w:date="2015-12-10T15:47:00Z">
        <w:r>
          <w:rPr>
            <w:rFonts w:ascii="Times New Roman" w:hAnsi="Times New Roman" w:cs="Times New Roman"/>
            <w:bCs/>
            <w:i/>
            <w:sz w:val="24"/>
            <w:szCs w:val="24"/>
          </w:rPr>
          <w:t>Học được nhiều thông tin mới và thú vị</w:t>
        </w:r>
      </w:ins>
    </w:p>
    <w:p w:rsidR="002C5E0B" w:rsidRDefault="002C5E0B" w:rsidP="002C5E0B">
      <w:pPr>
        <w:pStyle w:val="ListParagraph"/>
        <w:numPr>
          <w:ilvl w:val="0"/>
          <w:numId w:val="14"/>
        </w:numPr>
        <w:spacing w:line="240" w:lineRule="auto"/>
        <w:rPr>
          <w:ins w:id="14" w:author="Bang" w:date="2015-12-10T15:48:00Z"/>
          <w:rFonts w:ascii="Times New Roman" w:hAnsi="Times New Roman" w:cs="Times New Roman"/>
          <w:bCs/>
          <w:i/>
          <w:sz w:val="24"/>
          <w:szCs w:val="24"/>
        </w:rPr>
      </w:pPr>
      <w:ins w:id="15" w:author="Bang" w:date="2015-12-10T15:48:00Z">
        <w:r>
          <w:rPr>
            <w:rFonts w:ascii="Times New Roman" w:hAnsi="Times New Roman" w:cs="Times New Roman"/>
            <w:bCs/>
            <w:i/>
            <w:sz w:val="24"/>
            <w:szCs w:val="24"/>
          </w:rPr>
          <w:t>Có thêm ý tưởng làm cho PM tốt hơn</w:t>
        </w:r>
      </w:ins>
    </w:p>
    <w:p w:rsidR="002C5E0B" w:rsidRDefault="002C5E0B" w:rsidP="002C5E0B">
      <w:pPr>
        <w:pStyle w:val="ListParagraph"/>
        <w:numPr>
          <w:ilvl w:val="0"/>
          <w:numId w:val="14"/>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Bạn có thể gặp ngỡ nhiều người trên Thế Giới có cùng đam mê với bạn</w:t>
      </w:r>
    </w:p>
    <w:p w:rsidR="002C5E0B" w:rsidRDefault="002C5E0B" w:rsidP="002C5E0B">
      <w:pPr>
        <w:pStyle w:val="ListParagraph"/>
        <w:spacing w:line="240" w:lineRule="auto"/>
        <w:rPr>
          <w:ins w:id="16" w:author="Bang" w:date="2015-12-10T15:55:00Z"/>
          <w:rFonts w:ascii="Times New Roman" w:hAnsi="Times New Roman" w:cs="Times New Roman"/>
          <w:bCs/>
          <w:sz w:val="30"/>
          <w:szCs w:val="40"/>
        </w:rPr>
      </w:pPr>
    </w:p>
    <w:p w:rsidR="00A943A5" w:rsidRDefault="002C5E0B" w:rsidP="002C5E0B">
      <w:pPr>
        <w:pStyle w:val="ListParagraph"/>
        <w:spacing w:line="240" w:lineRule="auto"/>
        <w:rPr>
          <w:ins w:id="17" w:author="Bang" w:date="2015-12-10T15:59:00Z"/>
          <w:rFonts w:ascii="Times New Roman" w:hAnsi="Times New Roman" w:cs="Times New Roman"/>
          <w:bCs/>
          <w:sz w:val="30"/>
          <w:szCs w:val="40"/>
        </w:rPr>
      </w:pPr>
      <w:ins w:id="18" w:author="Bang" w:date="2015-12-10T15:55:00Z">
        <w:r>
          <w:rPr>
            <w:rFonts w:ascii="Times New Roman" w:hAnsi="Times New Roman" w:cs="Times New Roman"/>
            <w:bCs/>
            <w:sz w:val="30"/>
            <w:szCs w:val="40"/>
          </w:rPr>
          <w:lastRenderedPageBreak/>
          <w:t xml:space="preserve">Nếu bạn chưa biết bắt đầu từ đâu </w:t>
        </w:r>
      </w:ins>
      <w:ins w:id="19" w:author="Bang" w:date="2015-12-10T15:56:00Z">
        <w:r>
          <w:rPr>
            <w:rFonts w:ascii="Times New Roman" w:hAnsi="Times New Roman" w:cs="Times New Roman"/>
            <w:bCs/>
            <w:sz w:val="30"/>
            <w:szCs w:val="40"/>
          </w:rPr>
          <w:t xml:space="preserve">thì cái đầu tiên </w:t>
        </w:r>
      </w:ins>
      <w:ins w:id="20" w:author="Bang" w:date="2015-12-10T15:57:00Z">
        <w:r w:rsidR="00A943A5">
          <w:rPr>
            <w:rFonts w:ascii="Times New Roman" w:hAnsi="Times New Roman" w:cs="Times New Roman"/>
            <w:bCs/>
            <w:sz w:val="30"/>
            <w:szCs w:val="40"/>
          </w:rPr>
          <w:t xml:space="preserve">là bạn phải thấy được </w:t>
        </w:r>
      </w:ins>
      <w:ins w:id="21" w:author="Bang" w:date="2015-12-10T15:59:00Z">
        <w:r w:rsidR="00A943A5">
          <w:rPr>
            <w:rFonts w:ascii="Times New Roman" w:hAnsi="Times New Roman" w:cs="Times New Roman"/>
            <w:bCs/>
            <w:sz w:val="30"/>
            <w:szCs w:val="40"/>
          </w:rPr>
          <w:t>cái mình cần. Có nghĩa là bạn search 1 project mà bạn cảm thấy thích như PM bạn có thể sử dụng hàng ngày chẳng hạn</w:t>
        </w:r>
      </w:ins>
    </w:p>
    <w:p w:rsidR="002C5E0B" w:rsidRPr="002C5E0B" w:rsidRDefault="00AA1789" w:rsidP="002C5E0B">
      <w:pPr>
        <w:pStyle w:val="ListParagraph"/>
        <w:spacing w:line="240" w:lineRule="auto"/>
        <w:rPr>
          <w:rFonts w:ascii="Times New Roman" w:hAnsi="Times New Roman" w:cs="Times New Roman"/>
          <w:bCs/>
          <w:sz w:val="30"/>
          <w:szCs w:val="40"/>
        </w:rPr>
      </w:pPr>
      <w:ins w:id="22" w:author="Bang" w:date="2015-12-10T16:12:00Z">
        <w:r>
          <w:rPr>
            <w:rFonts w:ascii="Times New Roman" w:hAnsi="Times New Roman" w:cs="Times New Roman"/>
            <w:bCs/>
            <w:sz w:val="30"/>
            <w:szCs w:val="40"/>
          </w:rPr>
          <w:t xml:space="preserve">PM có lỗi và bạn muốn sửa nó </w:t>
        </w:r>
        <w:r w:rsidRPr="00AA1789">
          <w:rPr>
            <w:rFonts w:ascii="Times New Roman" w:hAnsi="Times New Roman" w:cs="Times New Roman"/>
            <w:bCs/>
            <w:sz w:val="30"/>
            <w:szCs w:val="40"/>
          </w:rPr>
          <w:sym w:font="Wingdings" w:char="F0E0"/>
        </w:r>
        <w:r>
          <w:rPr>
            <w:rFonts w:ascii="Times New Roman" w:hAnsi="Times New Roman" w:cs="Times New Roman"/>
            <w:bCs/>
            <w:sz w:val="30"/>
            <w:szCs w:val="40"/>
          </w:rPr>
          <w:t xml:space="preserve"> tim hiểu </w:t>
        </w:r>
      </w:ins>
      <w:ins w:id="23" w:author="Bang" w:date="2015-12-10T16:13:00Z">
        <w:r>
          <w:rPr>
            <w:rFonts w:ascii="Times New Roman" w:hAnsi="Times New Roman" w:cs="Times New Roman"/>
            <w:bCs/>
            <w:sz w:val="30"/>
            <w:szCs w:val="40"/>
          </w:rPr>
          <w:t xml:space="preserve"> </w:t>
        </w:r>
        <w:r w:rsidRPr="00AA1789">
          <w:rPr>
            <w:rFonts w:ascii="Times New Roman" w:hAnsi="Times New Roman" w:cs="Times New Roman"/>
            <w:bCs/>
            <w:sz w:val="30"/>
            <w:szCs w:val="40"/>
          </w:rPr>
          <w:sym w:font="Wingdings" w:char="F0E0"/>
        </w:r>
        <w:r>
          <w:rPr>
            <w:rFonts w:ascii="Times New Roman" w:hAnsi="Times New Roman" w:cs="Times New Roman"/>
            <w:bCs/>
            <w:sz w:val="30"/>
            <w:szCs w:val="40"/>
          </w:rPr>
          <w:t xml:space="preserve"> bạn xác định lỗi từ 1 thư viện</w:t>
        </w:r>
      </w:ins>
      <w:ins w:id="24" w:author="Bang" w:date="2015-12-10T16:14:00Z">
        <w:r>
          <w:rPr>
            <w:rFonts w:ascii="Times New Roman" w:hAnsi="Times New Roman" w:cs="Times New Roman"/>
            <w:bCs/>
            <w:sz w:val="30"/>
            <w:szCs w:val="40"/>
          </w:rPr>
          <w:t xml:space="preserve"> </w:t>
        </w:r>
        <w:r w:rsidRPr="00AA1789">
          <w:rPr>
            <w:rFonts w:ascii="Times New Roman" w:hAnsi="Times New Roman" w:cs="Times New Roman"/>
            <w:bCs/>
            <w:sz w:val="30"/>
            <w:szCs w:val="40"/>
          </w:rPr>
          <w:sym w:font="Wingdings" w:char="F0E0"/>
        </w:r>
        <w:r>
          <w:rPr>
            <w:rFonts w:ascii="Times New Roman" w:hAnsi="Times New Roman" w:cs="Times New Roman"/>
            <w:bCs/>
            <w:sz w:val="30"/>
            <w:szCs w:val="40"/>
          </w:rPr>
          <w:t xml:space="preserve"> Tìm tài liệu về thư viện đó, hỏi</w:t>
        </w:r>
      </w:ins>
      <w:ins w:id="25" w:author="Bang" w:date="2015-12-10T16:15:00Z">
        <w:r>
          <w:rPr>
            <w:rFonts w:ascii="Times New Roman" w:hAnsi="Times New Roman" w:cs="Times New Roman"/>
            <w:bCs/>
            <w:sz w:val="30"/>
            <w:szCs w:val="40"/>
          </w:rPr>
          <w:t xml:space="preserve"> trên các diễn đàn. Dù là 1 thư viện nhỏ nhưng có thể sẽ có rất nhiều </w:t>
        </w:r>
      </w:ins>
      <w:ins w:id="26" w:author="Bang" w:date="2015-12-10T16:17:00Z">
        <w:r>
          <w:rPr>
            <w:rFonts w:ascii="Times New Roman" w:hAnsi="Times New Roman" w:cs="Times New Roman"/>
            <w:bCs/>
            <w:sz w:val="30"/>
            <w:szCs w:val="40"/>
          </w:rPr>
          <w:t>diễn đàn nói về nó, nhiều người phản hồi vì có thể là diễn đàn đó được sử dụng trong nhiều ứng dụng khác nữa</w:t>
        </w:r>
      </w:ins>
    </w:p>
    <w:p w:rsidR="006A02BF" w:rsidRPr="0089770F" w:rsidRDefault="006A02BF" w:rsidP="006A02BF">
      <w:pPr>
        <w:pStyle w:val="ListParagraph"/>
        <w:numPr>
          <w:ilvl w:val="0"/>
          <w:numId w:val="11"/>
        </w:numPr>
        <w:spacing w:line="240" w:lineRule="auto"/>
        <w:rPr>
          <w:rFonts w:ascii="Times New Roman" w:hAnsi="Times New Roman" w:cs="Times New Roman"/>
          <w:b/>
          <w:bCs/>
          <w:sz w:val="40"/>
          <w:szCs w:val="40"/>
        </w:rPr>
      </w:pPr>
      <w:r w:rsidRPr="0089770F">
        <w:rPr>
          <w:rFonts w:ascii="Times New Roman" w:hAnsi="Times New Roman" w:cs="Times New Roman"/>
          <w:b/>
          <w:bCs/>
          <w:sz w:val="40"/>
          <w:szCs w:val="40"/>
        </w:rPr>
        <w:t>Effective communication</w:t>
      </w:r>
    </w:p>
    <w:p w:rsidR="00203CEC" w:rsidRPr="0089770F" w:rsidRDefault="00203CEC" w:rsidP="006A02BF">
      <w:pPr>
        <w:pStyle w:val="ListParagraph"/>
        <w:numPr>
          <w:ilvl w:val="0"/>
          <w:numId w:val="13"/>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Internet</w:t>
      </w:r>
    </w:p>
    <w:p w:rsidR="00203CEC" w:rsidRPr="0089770F" w:rsidRDefault="00203CEC"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Là nền tảng của cộng đồng mã nguồn mở từ người sử dụng và đóng góp nằm rải rác trên toàn cầu</w:t>
      </w:r>
      <w:ins w:id="27" w:author="Bang" w:date="2015-12-10T22:20:00Z">
        <w:r w:rsidR="009A271F">
          <w:rPr>
            <w:rFonts w:ascii="Times New Roman" w:hAnsi="Times New Roman" w:cs="Times New Roman"/>
            <w:bCs/>
            <w:i/>
            <w:sz w:val="24"/>
            <w:szCs w:val="24"/>
          </w:rPr>
          <w:t>.</w:t>
        </w:r>
      </w:ins>
      <w:r w:rsidRPr="0089770F">
        <w:rPr>
          <w:rFonts w:ascii="Times New Roman" w:hAnsi="Times New Roman" w:cs="Times New Roman"/>
          <w:bCs/>
          <w:i/>
          <w:sz w:val="24"/>
          <w:szCs w:val="24"/>
        </w:rPr>
        <w:t xml:space="preserve">-  </w:t>
      </w:r>
      <w:ins w:id="28" w:author="Bang" w:date="2015-12-10T22:22:00Z">
        <w:r w:rsidR="009A271F">
          <w:rPr>
            <w:rFonts w:ascii="Times New Roman" w:hAnsi="Times New Roman" w:cs="Times New Roman"/>
            <w:bCs/>
            <w:i/>
            <w:sz w:val="24"/>
            <w:szCs w:val="24"/>
          </w:rPr>
          <w:t>Điều này có nghĩa là việc trao đổi thông tin phải có hiệu quả và phải được tổ chức tốt.</w:t>
        </w:r>
      </w:ins>
    </w:p>
    <w:p w:rsidR="00203CEC" w:rsidRPr="0089770F" w:rsidRDefault="00203CEC"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   </w:t>
      </w:r>
      <w:ins w:id="29" w:author="Bang" w:date="2015-12-10T22:27:00Z">
        <w:r w:rsidR="009A271F" w:rsidRPr="009A271F">
          <w:rPr>
            <w:rFonts w:ascii="Times New Roman" w:hAnsi="Times New Roman" w:cs="Times New Roman"/>
            <w:bCs/>
            <w:i/>
            <w:sz w:val="24"/>
            <w:szCs w:val="24"/>
          </w:rPr>
          <w:sym w:font="Wingdings" w:char="F0E0"/>
        </w:r>
        <w:r w:rsidR="009A271F">
          <w:rPr>
            <w:rFonts w:ascii="Times New Roman" w:hAnsi="Times New Roman" w:cs="Times New Roman"/>
            <w:bCs/>
            <w:i/>
            <w:sz w:val="24"/>
            <w:szCs w:val="24"/>
          </w:rPr>
          <w:t xml:space="preserve"> </w:t>
        </w:r>
      </w:ins>
      <w:r w:rsidRPr="0089770F">
        <w:rPr>
          <w:rFonts w:ascii="Times New Roman" w:hAnsi="Times New Roman" w:cs="Times New Roman"/>
          <w:bCs/>
          <w:i/>
          <w:sz w:val="24"/>
          <w:szCs w:val="24"/>
        </w:rPr>
        <w:t>Phải thiết lập cơ sở hạ tầng ,</w:t>
      </w:r>
      <w:ins w:id="30" w:author="Bang" w:date="2015-12-10T22:27:00Z">
        <w:r w:rsidR="009A271F">
          <w:rPr>
            <w:rFonts w:ascii="Times New Roman" w:hAnsi="Times New Roman" w:cs="Times New Roman"/>
            <w:bCs/>
            <w:i/>
            <w:sz w:val="24"/>
            <w:szCs w:val="24"/>
          </w:rPr>
          <w:t>cơ sở hạ tầng này phải</w:t>
        </w:r>
      </w:ins>
      <w:r w:rsidRPr="0089770F">
        <w:rPr>
          <w:rFonts w:ascii="Times New Roman" w:hAnsi="Times New Roman" w:cs="Times New Roman"/>
          <w:bCs/>
          <w:i/>
          <w:sz w:val="24"/>
          <w:szCs w:val="24"/>
        </w:rPr>
        <w:t xml:space="preserve"> có thiết kế tốt </w:t>
      </w:r>
      <w:del w:id="31" w:author="Bang" w:date="2015-12-10T22:28:00Z">
        <w:r w:rsidRPr="0089770F" w:rsidDel="009A271F">
          <w:rPr>
            <w:rFonts w:ascii="Times New Roman" w:hAnsi="Times New Roman" w:cs="Times New Roman"/>
            <w:bCs/>
            <w:i/>
            <w:sz w:val="24"/>
            <w:szCs w:val="24"/>
          </w:rPr>
          <w:delText>, thực hiện</w:delText>
        </w:r>
      </w:del>
      <w:ins w:id="32" w:author="Bang" w:date="2015-12-10T22:28:00Z">
        <w:r w:rsidR="009A271F">
          <w:rPr>
            <w:rFonts w:ascii="Times New Roman" w:hAnsi="Times New Roman" w:cs="Times New Roman"/>
            <w:bCs/>
            <w:i/>
            <w:sz w:val="24"/>
            <w:szCs w:val="24"/>
          </w:rPr>
          <w:t>đáp ứng được</w:t>
        </w:r>
      </w:ins>
      <w:r w:rsidRPr="0089770F">
        <w:rPr>
          <w:rFonts w:ascii="Times New Roman" w:hAnsi="Times New Roman" w:cs="Times New Roman"/>
          <w:bCs/>
          <w:i/>
          <w:sz w:val="24"/>
          <w:szCs w:val="24"/>
        </w:rPr>
        <w:t xml:space="preserve"> đầy đủ các nhu cầu và cách làm việc của cộng động </w:t>
      </w:r>
    </w:p>
    <w:p w:rsidR="00A5364E" w:rsidRPr="0089770F" w:rsidRDefault="006A02BF" w:rsidP="006A02BF">
      <w:pPr>
        <w:pStyle w:val="ListParagraph"/>
        <w:numPr>
          <w:ilvl w:val="0"/>
          <w:numId w:val="13"/>
        </w:numPr>
        <w:spacing w:line="240" w:lineRule="auto"/>
        <w:rPr>
          <w:rFonts w:ascii="Times New Roman" w:hAnsi="Times New Roman" w:cs="Times New Roman"/>
          <w:bCs/>
          <w:i/>
          <w:sz w:val="24"/>
          <w:szCs w:val="24"/>
        </w:rPr>
      </w:pPr>
      <w:r w:rsidRPr="0089770F">
        <w:rPr>
          <w:rFonts w:ascii="Times New Roman" w:hAnsi="Times New Roman" w:cs="Times New Roman"/>
          <w:b/>
          <w:bCs/>
          <w:i/>
          <w:sz w:val="24"/>
          <w:szCs w:val="24"/>
        </w:rPr>
        <w:t xml:space="preserve">Email </w:t>
      </w:r>
    </w:p>
    <w:p w:rsidR="00A5364E" w:rsidRPr="0089770F" w:rsidRDefault="006A02BF" w:rsidP="006A02BF">
      <w:pPr>
        <w:numPr>
          <w:ilvl w:val="0"/>
          <w:numId w:val="4"/>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Được sử dụng như một cơ chế thảo luận lớn thông qua </w:t>
      </w:r>
      <w:ins w:id="33" w:author="Bang" w:date="2015-12-10T22:32:00Z">
        <w:r w:rsidR="00ED49E5">
          <w:rPr>
            <w:rFonts w:ascii="Times New Roman" w:hAnsi="Times New Roman" w:cs="Times New Roman"/>
            <w:bCs/>
            <w:i/>
            <w:sz w:val="24"/>
            <w:szCs w:val="24"/>
          </w:rPr>
          <w:t>(</w:t>
        </w:r>
      </w:ins>
      <w:r w:rsidRPr="0089770F">
        <w:rPr>
          <w:rFonts w:ascii="Times New Roman" w:hAnsi="Times New Roman" w:cs="Times New Roman"/>
          <w:bCs/>
          <w:i/>
          <w:sz w:val="24"/>
          <w:szCs w:val="24"/>
        </w:rPr>
        <w:t>danh sách gửi thư</w:t>
      </w:r>
      <w:ins w:id="34" w:author="Bang" w:date="2015-12-10T22:32:00Z">
        <w:r w:rsidR="00ED49E5">
          <w:rPr>
            <w:rFonts w:ascii="Times New Roman" w:hAnsi="Times New Roman" w:cs="Times New Roman"/>
            <w:bCs/>
            <w:i/>
            <w:sz w:val="24"/>
            <w:szCs w:val="24"/>
          </w:rPr>
          <w:t>) mailing list</w:t>
        </w:r>
      </w:ins>
    </w:p>
    <w:p w:rsidR="00A5364E" w:rsidRPr="0089770F" w:rsidRDefault="006A02BF" w:rsidP="006A02BF">
      <w:pPr>
        <w:numPr>
          <w:ilvl w:val="0"/>
          <w:numId w:val="4"/>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Danh sách gửi thư cung cấp trong  kênh thông tin phản hồi của cộng đồng quan trọng nhất, họ được bổ nhiệm với các nhà phát triển tham gia vào các cuộc thảo luận nhiệt tình và kỹ thuật</w:t>
      </w:r>
      <w:ins w:id="35" w:author="Bang" w:date="2015-12-10T22:33:00Z">
        <w:r w:rsidR="00ED49E5">
          <w:rPr>
            <w:rFonts w:ascii="Times New Roman" w:hAnsi="Times New Roman" w:cs="Times New Roman"/>
            <w:bCs/>
            <w:i/>
            <w:sz w:val="24"/>
            <w:szCs w:val="24"/>
          </w:rPr>
          <w:t xml:space="preserve"> (ko hiểu)</w:t>
        </w:r>
      </w:ins>
    </w:p>
    <w:p w:rsidR="00A5364E" w:rsidRPr="0089770F" w:rsidRDefault="006A02BF" w:rsidP="006A02BF">
      <w:pPr>
        <w:pStyle w:val="ListParagraph"/>
        <w:numPr>
          <w:ilvl w:val="0"/>
          <w:numId w:val="13"/>
        </w:numPr>
        <w:spacing w:line="240" w:lineRule="auto"/>
        <w:rPr>
          <w:rFonts w:ascii="Times New Roman" w:hAnsi="Times New Roman" w:cs="Times New Roman"/>
          <w:bCs/>
          <w:i/>
          <w:sz w:val="24"/>
          <w:szCs w:val="24"/>
        </w:rPr>
      </w:pPr>
      <w:r w:rsidRPr="0089770F">
        <w:rPr>
          <w:rFonts w:ascii="Times New Roman" w:hAnsi="Times New Roman" w:cs="Times New Roman"/>
          <w:b/>
          <w:bCs/>
          <w:i/>
          <w:sz w:val="24"/>
          <w:szCs w:val="24"/>
        </w:rPr>
        <w:t>Internet Relay Chat (IRC)</w:t>
      </w:r>
    </w:p>
    <w:p w:rsidR="006A02BF" w:rsidRPr="0089770F" w:rsidRDefault="006A02BF"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    Tạo ra bởi : </w:t>
      </w:r>
      <w:r w:rsidRPr="0089770F">
        <w:rPr>
          <w:rFonts w:ascii="Times New Roman" w:hAnsi="Times New Roman" w:cs="Times New Roman"/>
          <w:b/>
          <w:bCs/>
          <w:i/>
          <w:sz w:val="24"/>
          <w:szCs w:val="24"/>
        </w:rPr>
        <w:t xml:space="preserve">Jarkko Oikarinen </w:t>
      </w:r>
      <w:r w:rsidRPr="0089770F">
        <w:rPr>
          <w:rFonts w:ascii="Times New Roman" w:hAnsi="Times New Roman" w:cs="Times New Roman"/>
          <w:bCs/>
          <w:i/>
          <w:sz w:val="24"/>
          <w:szCs w:val="24"/>
        </w:rPr>
        <w:t>( năm 1988)</w:t>
      </w:r>
    </w:p>
    <w:p w:rsidR="00A5364E" w:rsidRPr="0089770F" w:rsidRDefault="006A02BF" w:rsidP="006A02BF">
      <w:pPr>
        <w:numPr>
          <w:ilvl w:val="0"/>
          <w:numId w:val="6"/>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Dùng để giao tiếp văn bản tức thời giữa hai hay nhiều bên</w:t>
      </w:r>
    </w:p>
    <w:p w:rsidR="006A02BF" w:rsidRPr="0089770F" w:rsidRDefault="006A02BF" w:rsidP="006A02BF">
      <w:pPr>
        <w:numPr>
          <w:ilvl w:val="0"/>
          <w:numId w:val="6"/>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Hoạt động dựa trên mô hình mạng client / serve</w:t>
      </w:r>
      <w:ins w:id="36" w:author="Bang" w:date="2015-12-10T22:41:00Z">
        <w:r w:rsidR="00AE7A71">
          <w:rPr>
            <w:rFonts w:ascii="Times New Roman" w:hAnsi="Times New Roman" w:cs="Times New Roman"/>
            <w:bCs/>
            <w:i/>
            <w:sz w:val="24"/>
            <w:szCs w:val="24"/>
          </w:rPr>
          <w:t>r</w:t>
        </w:r>
      </w:ins>
    </w:p>
    <w:p w:rsidR="00203CEC" w:rsidRPr="0089770F" w:rsidRDefault="006A02BF" w:rsidP="006A02BF">
      <w:pPr>
        <w:numPr>
          <w:ilvl w:val="0"/>
          <w:numId w:val="6"/>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Một phổ biến </w:t>
      </w:r>
      <w:r w:rsidRPr="0089770F">
        <w:rPr>
          <w:rFonts w:ascii="Times New Roman" w:hAnsi="Times New Roman" w:cs="Times New Roman"/>
          <w:b/>
          <w:bCs/>
          <w:i/>
          <w:sz w:val="24"/>
          <w:szCs w:val="24"/>
        </w:rPr>
        <w:t>IRC</w:t>
      </w:r>
      <w:r w:rsidRPr="0089770F">
        <w:rPr>
          <w:rFonts w:ascii="Times New Roman" w:hAnsi="Times New Roman" w:cs="Times New Roman"/>
          <w:bCs/>
          <w:i/>
          <w:sz w:val="24"/>
          <w:szCs w:val="24"/>
        </w:rPr>
        <w:t xml:space="preserve"> nguồn mở là </w:t>
      </w:r>
      <w:r w:rsidRPr="0089770F">
        <w:rPr>
          <w:rFonts w:ascii="Times New Roman" w:hAnsi="Times New Roman" w:cs="Times New Roman"/>
          <w:b/>
          <w:bCs/>
          <w:i/>
          <w:sz w:val="24"/>
          <w:szCs w:val="24"/>
        </w:rPr>
        <w:t>mIRC</w:t>
      </w:r>
    </w:p>
    <w:p w:rsidR="006A02BF" w:rsidRPr="0089770F" w:rsidRDefault="006A02BF" w:rsidP="006A02BF">
      <w:pPr>
        <w:pStyle w:val="ListParagraph"/>
        <w:numPr>
          <w:ilvl w:val="0"/>
          <w:numId w:val="13"/>
        </w:numPr>
        <w:spacing w:line="240" w:lineRule="auto"/>
        <w:rPr>
          <w:rFonts w:ascii="Times New Roman" w:hAnsi="Times New Roman" w:cs="Times New Roman"/>
          <w:b/>
          <w:bCs/>
          <w:i/>
          <w:sz w:val="24"/>
          <w:szCs w:val="24"/>
        </w:rPr>
      </w:pPr>
      <w:r w:rsidRPr="0089770F">
        <w:rPr>
          <w:rFonts w:ascii="Times New Roman" w:hAnsi="Times New Roman" w:cs="Times New Roman"/>
          <w:b/>
          <w:bCs/>
          <w:i/>
          <w:sz w:val="24"/>
          <w:szCs w:val="24"/>
        </w:rPr>
        <w:t>Website</w:t>
      </w:r>
    </w:p>
    <w:p w:rsidR="006A02BF" w:rsidRPr="0089770F" w:rsidRDefault="006A02BF" w:rsidP="006A02BF">
      <w:pPr>
        <w:numPr>
          <w:ilvl w:val="0"/>
          <w:numId w:val="7"/>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Là phương tiện đầu tiên và quan trọng nhất đối với việc thúc đẩy một phần mềm mã nguồn mở .</w:t>
      </w:r>
    </w:p>
    <w:p w:rsidR="006A02BF" w:rsidRDefault="006A02BF" w:rsidP="006A02BF">
      <w:pPr>
        <w:numPr>
          <w:ilvl w:val="0"/>
          <w:numId w:val="7"/>
        </w:numPr>
        <w:spacing w:line="240" w:lineRule="auto"/>
        <w:rPr>
          <w:ins w:id="37" w:author="Bang" w:date="2015-12-10T22:50:00Z"/>
          <w:rFonts w:ascii="Times New Roman" w:hAnsi="Times New Roman" w:cs="Times New Roman"/>
          <w:bCs/>
          <w:i/>
          <w:sz w:val="24"/>
          <w:szCs w:val="24"/>
        </w:rPr>
      </w:pPr>
      <w:del w:id="38" w:author="Bang" w:date="2015-12-10T22:44:00Z">
        <w:r w:rsidRPr="0089770F" w:rsidDel="00AE7A71">
          <w:rPr>
            <w:rFonts w:ascii="Times New Roman" w:hAnsi="Times New Roman" w:cs="Times New Roman"/>
            <w:bCs/>
            <w:i/>
            <w:sz w:val="24"/>
            <w:szCs w:val="24"/>
          </w:rPr>
          <w:delText xml:space="preserve">Lưu trữ trang web của riêng bạn với sự giúp đỡ của các máy chủ của trang </w:delText>
        </w:r>
        <w:r w:rsidRPr="0089770F" w:rsidDel="00AE7A71">
          <w:rPr>
            <w:rFonts w:ascii="Times New Roman" w:hAnsi="Times New Roman" w:cs="Times New Roman"/>
            <w:b/>
            <w:bCs/>
            <w:i/>
            <w:sz w:val="24"/>
            <w:szCs w:val="24"/>
          </w:rPr>
          <w:delText>Web</w:delText>
        </w:r>
        <w:r w:rsidRPr="0089770F" w:rsidDel="00AE7A71">
          <w:rPr>
            <w:rFonts w:ascii="Times New Roman" w:hAnsi="Times New Roman" w:cs="Times New Roman"/>
            <w:bCs/>
            <w:i/>
            <w:sz w:val="24"/>
            <w:szCs w:val="24"/>
          </w:rPr>
          <w:delText xml:space="preserve"> mã nguồn mở như </w:delText>
        </w:r>
        <w:r w:rsidRPr="0089770F" w:rsidDel="00AE7A71">
          <w:rPr>
            <w:rFonts w:ascii="Times New Roman" w:hAnsi="Times New Roman" w:cs="Times New Roman"/>
            <w:b/>
            <w:bCs/>
            <w:i/>
            <w:sz w:val="24"/>
            <w:szCs w:val="24"/>
          </w:rPr>
          <w:delText>Apache</w:delText>
        </w:r>
      </w:del>
      <w:ins w:id="39" w:author="Bang" w:date="2015-12-10T22:44:00Z">
        <w:r w:rsidR="00AE7A71">
          <w:rPr>
            <w:rFonts w:ascii="Times New Roman" w:hAnsi="Times New Roman" w:cs="Times New Roman"/>
            <w:bCs/>
            <w:i/>
            <w:sz w:val="24"/>
            <w:szCs w:val="24"/>
          </w:rPr>
          <w:t xml:space="preserve">Bạn có thể sở </w:t>
        </w:r>
      </w:ins>
      <w:ins w:id="40" w:author="Bang" w:date="2015-12-10T22:45:00Z">
        <w:r w:rsidR="00AE7A71">
          <w:rPr>
            <w:rFonts w:ascii="Times New Roman" w:hAnsi="Times New Roman" w:cs="Times New Roman"/>
            <w:bCs/>
            <w:i/>
            <w:sz w:val="24"/>
            <w:szCs w:val="24"/>
          </w:rPr>
          <w:t>hữu 1 website riêng nhờ vào web server(như web server mã ng</w:t>
        </w:r>
      </w:ins>
      <w:ins w:id="41" w:author="Bang" w:date="2015-12-10T22:50:00Z">
        <w:r w:rsidR="00B649CC">
          <w:rPr>
            <w:rFonts w:ascii="Times New Roman" w:hAnsi="Times New Roman" w:cs="Times New Roman"/>
            <w:bCs/>
            <w:i/>
            <w:sz w:val="24"/>
            <w:szCs w:val="24"/>
          </w:rPr>
          <w:t>uồn mở Apache)</w:t>
        </w:r>
      </w:ins>
    </w:p>
    <w:p w:rsidR="00B649CC" w:rsidRPr="0089770F" w:rsidRDefault="00701749" w:rsidP="00701749">
      <w:pPr>
        <w:numPr>
          <w:ilvl w:val="0"/>
          <w:numId w:val="7"/>
        </w:numPr>
        <w:spacing w:line="240" w:lineRule="auto"/>
        <w:rPr>
          <w:rFonts w:ascii="Times New Roman" w:hAnsi="Times New Roman" w:cs="Times New Roman"/>
          <w:bCs/>
          <w:i/>
          <w:sz w:val="24"/>
          <w:szCs w:val="24"/>
        </w:rPr>
      </w:pPr>
      <w:ins w:id="42" w:author="Bang" w:date="2015-12-10T23:01:00Z">
        <w:r>
          <w:rPr>
            <w:rFonts w:ascii="Times New Roman" w:hAnsi="Times New Roman" w:cs="Times New Roman"/>
            <w:bCs/>
            <w:i/>
            <w:sz w:val="24"/>
            <w:szCs w:val="24"/>
          </w:rPr>
          <w:t xml:space="preserve">Có thể </w:t>
        </w:r>
      </w:ins>
      <w:ins w:id="43" w:author="Bang" w:date="2015-12-10T23:02:00Z">
        <w:r>
          <w:rPr>
            <w:rFonts w:ascii="Times New Roman" w:hAnsi="Times New Roman" w:cs="Times New Roman"/>
            <w:bCs/>
            <w:i/>
            <w:sz w:val="24"/>
            <w:szCs w:val="24"/>
          </w:rPr>
          <w:t xml:space="preserve">sử dụng </w:t>
        </w:r>
        <w:r w:rsidRPr="00701749">
          <w:rPr>
            <w:rFonts w:ascii="Times New Roman" w:hAnsi="Times New Roman" w:cs="Times New Roman"/>
            <w:bCs/>
            <w:i/>
            <w:sz w:val="24"/>
            <w:szCs w:val="24"/>
          </w:rPr>
          <w:t>SourceForge</w:t>
        </w:r>
        <w:r>
          <w:rPr>
            <w:rFonts w:ascii="Times New Roman" w:hAnsi="Times New Roman" w:cs="Times New Roman"/>
            <w:bCs/>
            <w:i/>
            <w:sz w:val="24"/>
            <w:szCs w:val="24"/>
          </w:rPr>
          <w:t xml:space="preserve"> (vừa làm web hosting vừa cho chạy OSS project)</w:t>
        </w:r>
      </w:ins>
    </w:p>
    <w:p w:rsidR="006A02BF" w:rsidRPr="0089770F" w:rsidRDefault="006A02BF" w:rsidP="006A02BF">
      <w:pPr>
        <w:spacing w:line="240" w:lineRule="auto"/>
        <w:rPr>
          <w:rFonts w:ascii="Times New Roman" w:hAnsi="Times New Roman" w:cs="Times New Roman"/>
          <w:b/>
          <w:bCs/>
          <w:i/>
          <w:sz w:val="24"/>
          <w:szCs w:val="24"/>
        </w:rPr>
      </w:pPr>
      <w:r w:rsidRPr="0089770F">
        <w:rPr>
          <w:rFonts w:ascii="Times New Roman" w:hAnsi="Times New Roman" w:cs="Times New Roman"/>
          <w:b/>
          <w:bCs/>
          <w:i/>
          <w:sz w:val="24"/>
          <w:szCs w:val="24"/>
        </w:rPr>
        <w:t>SourceForge</w:t>
      </w:r>
    </w:p>
    <w:p w:rsidR="00A5364E" w:rsidRPr="0089770F" w:rsidRDefault="006A02BF" w:rsidP="006A02BF">
      <w:pPr>
        <w:numPr>
          <w:ilvl w:val="0"/>
          <w:numId w:val="8"/>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lastRenderedPageBreak/>
        <w:t xml:space="preserve">Được thành lập năm </w:t>
      </w:r>
      <w:r w:rsidRPr="0089770F">
        <w:rPr>
          <w:rFonts w:ascii="Times New Roman" w:hAnsi="Times New Roman" w:cs="Times New Roman"/>
          <w:b/>
          <w:bCs/>
          <w:i/>
          <w:sz w:val="24"/>
          <w:szCs w:val="24"/>
        </w:rPr>
        <w:t>1999</w:t>
      </w:r>
      <w:r w:rsidRPr="0089770F">
        <w:rPr>
          <w:rFonts w:ascii="Times New Roman" w:hAnsi="Times New Roman" w:cs="Times New Roman"/>
          <w:bCs/>
          <w:i/>
          <w:sz w:val="24"/>
          <w:szCs w:val="24"/>
        </w:rPr>
        <w:t xml:space="preserve"> bởi </w:t>
      </w:r>
      <w:r w:rsidRPr="0089770F">
        <w:rPr>
          <w:rFonts w:ascii="Times New Roman" w:hAnsi="Times New Roman" w:cs="Times New Roman"/>
          <w:b/>
          <w:bCs/>
          <w:i/>
          <w:sz w:val="24"/>
          <w:szCs w:val="24"/>
        </w:rPr>
        <w:t xml:space="preserve">VA Software. </w:t>
      </w:r>
    </w:p>
    <w:p w:rsidR="00A5364E" w:rsidRPr="0089770F" w:rsidRDefault="006A02BF" w:rsidP="006A02BF">
      <w:pPr>
        <w:numPr>
          <w:ilvl w:val="0"/>
          <w:numId w:val="8"/>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Là một hệ thống quản lý các phiên bản trong quá trình phát triển phần mềm theo mô hình cộng tác </w:t>
      </w:r>
    </w:p>
    <w:p w:rsidR="00A5364E" w:rsidRPr="0089770F" w:rsidRDefault="006A02BF" w:rsidP="006A02BF">
      <w:pPr>
        <w:numPr>
          <w:ilvl w:val="0"/>
          <w:numId w:val="8"/>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Cung cấp một phần mềm giao diện mặt trước để quản lý chu kỳ phát triển phần mềm</w:t>
      </w:r>
    </w:p>
    <w:p w:rsidR="00A5364E" w:rsidRPr="0089770F" w:rsidRDefault="006A02BF" w:rsidP="006A02BF">
      <w:pPr>
        <w:numPr>
          <w:ilvl w:val="0"/>
          <w:numId w:val="8"/>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Có khả năng hợp nhất với đa số các ứng dụng mã nguồn mở như </w:t>
      </w:r>
      <w:r w:rsidRPr="0089770F">
        <w:rPr>
          <w:rFonts w:ascii="Times New Roman" w:hAnsi="Times New Roman" w:cs="Times New Roman"/>
          <w:b/>
          <w:bCs/>
          <w:i/>
          <w:sz w:val="24"/>
          <w:szCs w:val="24"/>
        </w:rPr>
        <w:t>Apache</w:t>
      </w:r>
      <w:r w:rsidRPr="0089770F">
        <w:rPr>
          <w:rFonts w:ascii="Times New Roman" w:hAnsi="Times New Roman" w:cs="Times New Roman"/>
          <w:bCs/>
          <w:i/>
          <w:sz w:val="24"/>
          <w:szCs w:val="24"/>
        </w:rPr>
        <w:t xml:space="preserve"> , </w:t>
      </w:r>
      <w:r w:rsidRPr="0089770F">
        <w:rPr>
          <w:rFonts w:ascii="Times New Roman" w:hAnsi="Times New Roman" w:cs="Times New Roman"/>
          <w:b/>
          <w:bCs/>
          <w:i/>
          <w:sz w:val="24"/>
          <w:szCs w:val="24"/>
        </w:rPr>
        <w:t>PostgreSQ</w:t>
      </w:r>
      <w:r w:rsidRPr="0089770F">
        <w:rPr>
          <w:rFonts w:ascii="Times New Roman" w:hAnsi="Times New Roman" w:cs="Times New Roman"/>
          <w:bCs/>
          <w:i/>
          <w:sz w:val="24"/>
          <w:szCs w:val="24"/>
        </w:rPr>
        <w:t xml:space="preserve">L, </w:t>
      </w:r>
      <w:r w:rsidRPr="0089770F">
        <w:rPr>
          <w:rFonts w:ascii="Times New Roman" w:hAnsi="Times New Roman" w:cs="Times New Roman"/>
          <w:b/>
          <w:bCs/>
          <w:i/>
          <w:sz w:val="24"/>
          <w:szCs w:val="24"/>
        </w:rPr>
        <w:t>Subversion</w:t>
      </w:r>
      <w:r w:rsidRPr="0089770F">
        <w:rPr>
          <w:rFonts w:ascii="Times New Roman" w:hAnsi="Times New Roman" w:cs="Times New Roman"/>
          <w:bCs/>
          <w:i/>
          <w:sz w:val="24"/>
          <w:szCs w:val="24"/>
        </w:rPr>
        <w:t xml:space="preserve"> ...v.v</w:t>
      </w:r>
    </w:p>
    <w:p w:rsidR="00A5364E" w:rsidRPr="0089770F" w:rsidRDefault="006A02BF" w:rsidP="006A02BF">
      <w:pPr>
        <w:numPr>
          <w:ilvl w:val="0"/>
          <w:numId w:val="8"/>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Cung cấp một nền tảng tích hợp mà trên đó bạn có thể chạy toàn bộ dự án </w:t>
      </w:r>
      <w:r w:rsidRPr="0089770F">
        <w:rPr>
          <w:rFonts w:ascii="Times New Roman" w:hAnsi="Times New Roman" w:cs="Times New Roman"/>
          <w:b/>
          <w:bCs/>
          <w:i/>
          <w:sz w:val="24"/>
          <w:szCs w:val="24"/>
        </w:rPr>
        <w:t>OSS</w:t>
      </w:r>
      <w:r w:rsidRPr="0089770F">
        <w:rPr>
          <w:rFonts w:ascii="Times New Roman" w:hAnsi="Times New Roman" w:cs="Times New Roman"/>
          <w:bCs/>
          <w:i/>
          <w:sz w:val="24"/>
          <w:szCs w:val="24"/>
        </w:rPr>
        <w:t xml:space="preserve"> (Operations Support System). Để biết thêm thông tin bạn có thể truy cập vào </w:t>
      </w:r>
      <w:r w:rsidRPr="0089770F">
        <w:rPr>
          <w:rFonts w:ascii="Times New Roman" w:hAnsi="Times New Roman" w:cs="Times New Roman"/>
          <w:b/>
          <w:bCs/>
          <w:i/>
          <w:sz w:val="24"/>
          <w:szCs w:val="24"/>
        </w:rPr>
        <w:t>http://sourceforge.net/.</w:t>
      </w:r>
    </w:p>
    <w:p w:rsidR="006A02BF" w:rsidRPr="0089770F" w:rsidRDefault="006A02BF"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Wiki</w:t>
      </w:r>
    </w:p>
    <w:p w:rsidR="00A5364E" w:rsidRPr="0089770F" w:rsidRDefault="006A02BF" w:rsidP="006A02BF">
      <w:pPr>
        <w:numPr>
          <w:ilvl w:val="0"/>
          <w:numId w:val="9"/>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Là một trang web</w:t>
      </w:r>
      <w:ins w:id="44" w:author="Bang" w:date="2015-12-10T23:07:00Z">
        <w:r w:rsidR="00701749">
          <w:rPr>
            <w:rFonts w:ascii="Times New Roman" w:hAnsi="Times New Roman" w:cs="Times New Roman"/>
            <w:bCs/>
            <w:i/>
            <w:sz w:val="24"/>
            <w:szCs w:val="24"/>
          </w:rPr>
          <w:t xml:space="preserve">site </w:t>
        </w:r>
      </w:ins>
      <w:r w:rsidRPr="0089770F">
        <w:rPr>
          <w:rFonts w:ascii="Times New Roman" w:hAnsi="Times New Roman" w:cs="Times New Roman"/>
          <w:bCs/>
          <w:i/>
          <w:sz w:val="24"/>
          <w:szCs w:val="24"/>
        </w:rPr>
        <w:t xml:space="preserve"> </w:t>
      </w:r>
      <w:del w:id="45" w:author="Bang" w:date="2015-12-10T23:07:00Z">
        <w:r w:rsidRPr="0089770F" w:rsidDel="00701749">
          <w:rPr>
            <w:rFonts w:ascii="Times New Roman" w:hAnsi="Times New Roman" w:cs="Times New Roman"/>
            <w:bCs/>
            <w:i/>
            <w:sz w:val="24"/>
            <w:szCs w:val="24"/>
          </w:rPr>
          <w:delText>hợp tác</w:delText>
        </w:r>
      </w:del>
      <w:ins w:id="46" w:author="Bang" w:date="2015-12-10T23:07:00Z">
        <w:r w:rsidR="00701749">
          <w:rPr>
            <w:rFonts w:ascii="Times New Roman" w:hAnsi="Times New Roman" w:cs="Times New Roman"/>
            <w:bCs/>
            <w:i/>
            <w:sz w:val="24"/>
            <w:szCs w:val="24"/>
          </w:rPr>
          <w:t>cộng tác được</w:t>
        </w:r>
      </w:ins>
      <w:r w:rsidRPr="0089770F">
        <w:rPr>
          <w:rFonts w:ascii="Times New Roman" w:hAnsi="Times New Roman" w:cs="Times New Roman"/>
          <w:bCs/>
          <w:i/>
          <w:sz w:val="24"/>
          <w:szCs w:val="24"/>
        </w:rPr>
        <w:t xml:space="preserve"> phát triển và duy trì bởi một nhóm người với mục đích chia sẻ kiến thức. </w:t>
      </w:r>
    </w:p>
    <w:p w:rsidR="00A5364E" w:rsidRPr="0089770F" w:rsidRDefault="006A02BF" w:rsidP="006A02BF">
      <w:pPr>
        <w:numPr>
          <w:ilvl w:val="0"/>
          <w:numId w:val="9"/>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 </w:t>
      </w:r>
      <w:del w:id="47" w:author="Bang" w:date="2015-12-10T23:10:00Z">
        <w:r w:rsidRPr="0089770F" w:rsidDel="00701749">
          <w:rPr>
            <w:rFonts w:ascii="Times New Roman" w:hAnsi="Times New Roman" w:cs="Times New Roman"/>
            <w:bCs/>
            <w:i/>
            <w:sz w:val="24"/>
            <w:szCs w:val="24"/>
          </w:rPr>
          <w:delText>Mở cửa cho tất cả những đóng góp</w:delText>
        </w:r>
      </w:del>
      <w:ins w:id="48" w:author="Bang" w:date="2015-12-10T23:10:00Z">
        <w:r w:rsidR="00701749">
          <w:rPr>
            <w:rFonts w:ascii="Times New Roman" w:hAnsi="Times New Roman" w:cs="Times New Roman"/>
            <w:bCs/>
            <w:i/>
            <w:sz w:val="24"/>
            <w:szCs w:val="24"/>
          </w:rPr>
          <w:t>Mọi người đều có thể post bài lên wiki</w:t>
        </w:r>
      </w:ins>
      <w:r w:rsidRPr="0089770F">
        <w:rPr>
          <w:rFonts w:ascii="Times New Roman" w:hAnsi="Times New Roman" w:cs="Times New Roman"/>
          <w:bCs/>
          <w:i/>
          <w:sz w:val="24"/>
          <w:szCs w:val="24"/>
        </w:rPr>
        <w:t xml:space="preserve">, với sự hạn chế duy nhất </w:t>
      </w:r>
      <w:del w:id="49" w:author="Bang" w:date="2015-12-10T23:10:00Z">
        <w:r w:rsidRPr="0089770F" w:rsidDel="00701749">
          <w:rPr>
            <w:rFonts w:ascii="Times New Roman" w:hAnsi="Times New Roman" w:cs="Times New Roman"/>
            <w:bCs/>
            <w:i/>
            <w:sz w:val="24"/>
            <w:szCs w:val="24"/>
          </w:rPr>
          <w:delText xml:space="preserve">để </w:delText>
        </w:r>
      </w:del>
      <w:ins w:id="50" w:author="Bang" w:date="2015-12-10T23:10:00Z">
        <w:r w:rsidR="00701749">
          <w:rPr>
            <w:rFonts w:ascii="Times New Roman" w:hAnsi="Times New Roman" w:cs="Times New Roman"/>
            <w:bCs/>
            <w:i/>
            <w:sz w:val="24"/>
            <w:szCs w:val="24"/>
          </w:rPr>
          <w:t>là</w:t>
        </w:r>
        <w:r w:rsidR="00701749" w:rsidRPr="0089770F">
          <w:rPr>
            <w:rFonts w:ascii="Times New Roman" w:hAnsi="Times New Roman" w:cs="Times New Roman"/>
            <w:bCs/>
            <w:i/>
            <w:sz w:val="24"/>
            <w:szCs w:val="24"/>
          </w:rPr>
          <w:t xml:space="preserve"> </w:t>
        </w:r>
      </w:ins>
      <w:r w:rsidRPr="0089770F">
        <w:rPr>
          <w:rFonts w:ascii="Times New Roman" w:hAnsi="Times New Roman" w:cs="Times New Roman"/>
          <w:bCs/>
          <w:i/>
          <w:sz w:val="24"/>
          <w:szCs w:val="24"/>
        </w:rPr>
        <w:t>xóa các trang.</w:t>
      </w:r>
    </w:p>
    <w:p w:rsidR="006A02BF" w:rsidRPr="0089770F" w:rsidRDefault="006A02BF" w:rsidP="006A02BF">
      <w:p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Weblogs</w:t>
      </w:r>
    </w:p>
    <w:p w:rsidR="00A5364E" w:rsidRPr="0089770F" w:rsidRDefault="006A02BF" w:rsidP="006A02BF">
      <w:pPr>
        <w:numPr>
          <w:ilvl w:val="0"/>
          <w:numId w:val="10"/>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Là một trong những phương tiện có giá trị nhất của việc chia sẻ suy nghĩ xung quanh các Web.</w:t>
      </w:r>
    </w:p>
    <w:p w:rsidR="00A5364E" w:rsidRPr="0089770F" w:rsidRDefault="006A02BF" w:rsidP="006A02BF">
      <w:pPr>
        <w:numPr>
          <w:ilvl w:val="0"/>
          <w:numId w:val="10"/>
        </w:numPr>
        <w:spacing w:line="240" w:lineRule="auto"/>
        <w:rPr>
          <w:rFonts w:ascii="Times New Roman" w:hAnsi="Times New Roman" w:cs="Times New Roman"/>
          <w:bCs/>
          <w:i/>
          <w:sz w:val="24"/>
          <w:szCs w:val="24"/>
        </w:rPr>
      </w:pPr>
      <w:r w:rsidRPr="0089770F">
        <w:rPr>
          <w:rFonts w:ascii="Times New Roman" w:hAnsi="Times New Roman" w:cs="Times New Roman"/>
          <w:bCs/>
          <w:i/>
          <w:sz w:val="24"/>
          <w:szCs w:val="24"/>
        </w:rPr>
        <w:t xml:space="preserve"> Bạn được đảm bảo để thu thập rất nhiều thông tin hữu ích thông qua lướt blog.</w:t>
      </w:r>
    </w:p>
    <w:p w:rsidR="006A02BF" w:rsidRPr="0089770F" w:rsidRDefault="006A02BF" w:rsidP="006A02BF">
      <w:pPr>
        <w:spacing w:line="240" w:lineRule="auto"/>
        <w:rPr>
          <w:rFonts w:ascii="Times New Roman" w:hAnsi="Times New Roman" w:cs="Times New Roman"/>
          <w:bCs/>
          <w:i/>
          <w:sz w:val="24"/>
          <w:szCs w:val="24"/>
        </w:rPr>
      </w:pPr>
    </w:p>
    <w:p w:rsidR="002A4C02" w:rsidRPr="00A03FA4" w:rsidRDefault="00A03FA4" w:rsidP="006A02BF">
      <w:pPr>
        <w:spacing w:line="240" w:lineRule="auto"/>
        <w:rPr>
          <w:rFonts w:ascii="Times New Roman" w:hAnsi="Times New Roman" w:cs="Times New Roman"/>
          <w:b/>
          <w:bCs/>
          <w:sz w:val="36"/>
          <w:szCs w:val="36"/>
          <w:rPrChange w:id="51" w:author="Bang" w:date="2015-12-10T23:17:00Z">
            <w:rPr>
              <w:rFonts w:ascii="Times New Roman" w:hAnsi="Times New Roman" w:cs="Times New Roman"/>
              <w:b/>
              <w:bCs/>
              <w:sz w:val="24"/>
              <w:szCs w:val="24"/>
            </w:rPr>
          </w:rPrChange>
        </w:rPr>
      </w:pPr>
      <w:ins w:id="52" w:author="Bang" w:date="2015-12-10T23:17:00Z">
        <w:r w:rsidRPr="00A03FA4">
          <w:rPr>
            <w:rFonts w:ascii="Times New Roman" w:hAnsi="Times New Roman" w:cs="Times New Roman"/>
            <w:b/>
            <w:bCs/>
            <w:sz w:val="36"/>
            <w:szCs w:val="36"/>
            <w:rPrChange w:id="53" w:author="Bang" w:date="2015-12-10T23:17:00Z">
              <w:rPr>
                <w:rFonts w:ascii="Times New Roman" w:hAnsi="Times New Roman" w:cs="Times New Roman"/>
                <w:b/>
                <w:bCs/>
                <w:sz w:val="24"/>
                <w:szCs w:val="24"/>
              </w:rPr>
            </w:rPrChange>
          </w:rPr>
          <w:t>Communication etiquette and guidelines</w:t>
        </w:r>
        <w:r>
          <w:rPr>
            <w:rFonts w:ascii="Times New Roman" w:hAnsi="Times New Roman" w:cs="Times New Roman"/>
            <w:b/>
            <w:bCs/>
            <w:sz w:val="36"/>
            <w:szCs w:val="36"/>
          </w:rPr>
          <w:t>????</w:t>
        </w:r>
      </w:ins>
      <w:bookmarkStart w:id="54" w:name="_GoBack"/>
      <w:bookmarkEnd w:id="54"/>
    </w:p>
    <w:sectPr w:rsidR="002A4C02" w:rsidRPr="00A0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26C0"/>
    <w:multiLevelType w:val="hybridMultilevel"/>
    <w:tmpl w:val="88361422"/>
    <w:lvl w:ilvl="0" w:tplc="B1F0E3DA">
      <w:start w:val="1"/>
      <w:numFmt w:val="bullet"/>
      <w:lvlText w:val="-"/>
      <w:lvlJc w:val="left"/>
      <w:pPr>
        <w:tabs>
          <w:tab w:val="num" w:pos="720"/>
        </w:tabs>
        <w:ind w:left="720" w:hanging="360"/>
      </w:pPr>
      <w:rPr>
        <w:rFonts w:ascii="Times New Roman" w:hAnsi="Times New Roman" w:hint="default"/>
      </w:rPr>
    </w:lvl>
    <w:lvl w:ilvl="1" w:tplc="DCC65CA4" w:tentative="1">
      <w:start w:val="1"/>
      <w:numFmt w:val="bullet"/>
      <w:lvlText w:val="-"/>
      <w:lvlJc w:val="left"/>
      <w:pPr>
        <w:tabs>
          <w:tab w:val="num" w:pos="1440"/>
        </w:tabs>
        <w:ind w:left="1440" w:hanging="360"/>
      </w:pPr>
      <w:rPr>
        <w:rFonts w:ascii="Times New Roman" w:hAnsi="Times New Roman" w:hint="default"/>
      </w:rPr>
    </w:lvl>
    <w:lvl w:ilvl="2" w:tplc="6B9222D0" w:tentative="1">
      <w:start w:val="1"/>
      <w:numFmt w:val="bullet"/>
      <w:lvlText w:val="-"/>
      <w:lvlJc w:val="left"/>
      <w:pPr>
        <w:tabs>
          <w:tab w:val="num" w:pos="2160"/>
        </w:tabs>
        <w:ind w:left="2160" w:hanging="360"/>
      </w:pPr>
      <w:rPr>
        <w:rFonts w:ascii="Times New Roman" w:hAnsi="Times New Roman" w:hint="default"/>
      </w:rPr>
    </w:lvl>
    <w:lvl w:ilvl="3" w:tplc="F0C202D6" w:tentative="1">
      <w:start w:val="1"/>
      <w:numFmt w:val="bullet"/>
      <w:lvlText w:val="-"/>
      <w:lvlJc w:val="left"/>
      <w:pPr>
        <w:tabs>
          <w:tab w:val="num" w:pos="2880"/>
        </w:tabs>
        <w:ind w:left="2880" w:hanging="360"/>
      </w:pPr>
      <w:rPr>
        <w:rFonts w:ascii="Times New Roman" w:hAnsi="Times New Roman" w:hint="default"/>
      </w:rPr>
    </w:lvl>
    <w:lvl w:ilvl="4" w:tplc="1FA6766C" w:tentative="1">
      <w:start w:val="1"/>
      <w:numFmt w:val="bullet"/>
      <w:lvlText w:val="-"/>
      <w:lvlJc w:val="left"/>
      <w:pPr>
        <w:tabs>
          <w:tab w:val="num" w:pos="3600"/>
        </w:tabs>
        <w:ind w:left="3600" w:hanging="360"/>
      </w:pPr>
      <w:rPr>
        <w:rFonts w:ascii="Times New Roman" w:hAnsi="Times New Roman" w:hint="default"/>
      </w:rPr>
    </w:lvl>
    <w:lvl w:ilvl="5" w:tplc="7FC8A454" w:tentative="1">
      <w:start w:val="1"/>
      <w:numFmt w:val="bullet"/>
      <w:lvlText w:val="-"/>
      <w:lvlJc w:val="left"/>
      <w:pPr>
        <w:tabs>
          <w:tab w:val="num" w:pos="4320"/>
        </w:tabs>
        <w:ind w:left="4320" w:hanging="360"/>
      </w:pPr>
      <w:rPr>
        <w:rFonts w:ascii="Times New Roman" w:hAnsi="Times New Roman" w:hint="default"/>
      </w:rPr>
    </w:lvl>
    <w:lvl w:ilvl="6" w:tplc="C3BE0992" w:tentative="1">
      <w:start w:val="1"/>
      <w:numFmt w:val="bullet"/>
      <w:lvlText w:val="-"/>
      <w:lvlJc w:val="left"/>
      <w:pPr>
        <w:tabs>
          <w:tab w:val="num" w:pos="5040"/>
        </w:tabs>
        <w:ind w:left="5040" w:hanging="360"/>
      </w:pPr>
      <w:rPr>
        <w:rFonts w:ascii="Times New Roman" w:hAnsi="Times New Roman" w:hint="default"/>
      </w:rPr>
    </w:lvl>
    <w:lvl w:ilvl="7" w:tplc="93F0C330" w:tentative="1">
      <w:start w:val="1"/>
      <w:numFmt w:val="bullet"/>
      <w:lvlText w:val="-"/>
      <w:lvlJc w:val="left"/>
      <w:pPr>
        <w:tabs>
          <w:tab w:val="num" w:pos="5760"/>
        </w:tabs>
        <w:ind w:left="5760" w:hanging="360"/>
      </w:pPr>
      <w:rPr>
        <w:rFonts w:ascii="Times New Roman" w:hAnsi="Times New Roman" w:hint="default"/>
      </w:rPr>
    </w:lvl>
    <w:lvl w:ilvl="8" w:tplc="C4BAAEE0" w:tentative="1">
      <w:start w:val="1"/>
      <w:numFmt w:val="bullet"/>
      <w:lvlText w:val="-"/>
      <w:lvlJc w:val="left"/>
      <w:pPr>
        <w:tabs>
          <w:tab w:val="num" w:pos="6480"/>
        </w:tabs>
        <w:ind w:left="6480" w:hanging="360"/>
      </w:pPr>
      <w:rPr>
        <w:rFonts w:ascii="Times New Roman" w:hAnsi="Times New Roman" w:hint="default"/>
      </w:rPr>
    </w:lvl>
  </w:abstractNum>
  <w:abstractNum w:abstractNumId="1">
    <w:nsid w:val="0CD57AED"/>
    <w:multiLevelType w:val="hybridMultilevel"/>
    <w:tmpl w:val="21809E80"/>
    <w:lvl w:ilvl="0" w:tplc="0526DFCE">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E4EEA"/>
    <w:multiLevelType w:val="hybridMultilevel"/>
    <w:tmpl w:val="5DDE8C18"/>
    <w:lvl w:ilvl="0" w:tplc="0ACEF90E">
      <w:start w:val="1"/>
      <w:numFmt w:val="bullet"/>
      <w:lvlText w:val=""/>
      <w:lvlJc w:val="left"/>
      <w:pPr>
        <w:tabs>
          <w:tab w:val="num" w:pos="720"/>
        </w:tabs>
        <w:ind w:left="720" w:hanging="360"/>
      </w:pPr>
      <w:rPr>
        <w:rFonts w:ascii="Wingdings 3" w:hAnsi="Wingdings 3" w:hint="default"/>
      </w:rPr>
    </w:lvl>
    <w:lvl w:ilvl="1" w:tplc="4E0A6E92" w:tentative="1">
      <w:start w:val="1"/>
      <w:numFmt w:val="bullet"/>
      <w:lvlText w:val=""/>
      <w:lvlJc w:val="left"/>
      <w:pPr>
        <w:tabs>
          <w:tab w:val="num" w:pos="1440"/>
        </w:tabs>
        <w:ind w:left="1440" w:hanging="360"/>
      </w:pPr>
      <w:rPr>
        <w:rFonts w:ascii="Wingdings 3" w:hAnsi="Wingdings 3" w:hint="default"/>
      </w:rPr>
    </w:lvl>
    <w:lvl w:ilvl="2" w:tplc="69622ED6" w:tentative="1">
      <w:start w:val="1"/>
      <w:numFmt w:val="bullet"/>
      <w:lvlText w:val=""/>
      <w:lvlJc w:val="left"/>
      <w:pPr>
        <w:tabs>
          <w:tab w:val="num" w:pos="2160"/>
        </w:tabs>
        <w:ind w:left="2160" w:hanging="360"/>
      </w:pPr>
      <w:rPr>
        <w:rFonts w:ascii="Wingdings 3" w:hAnsi="Wingdings 3" w:hint="default"/>
      </w:rPr>
    </w:lvl>
    <w:lvl w:ilvl="3" w:tplc="5218F7E2" w:tentative="1">
      <w:start w:val="1"/>
      <w:numFmt w:val="bullet"/>
      <w:lvlText w:val=""/>
      <w:lvlJc w:val="left"/>
      <w:pPr>
        <w:tabs>
          <w:tab w:val="num" w:pos="2880"/>
        </w:tabs>
        <w:ind w:left="2880" w:hanging="360"/>
      </w:pPr>
      <w:rPr>
        <w:rFonts w:ascii="Wingdings 3" w:hAnsi="Wingdings 3" w:hint="default"/>
      </w:rPr>
    </w:lvl>
    <w:lvl w:ilvl="4" w:tplc="2C7AA8B8" w:tentative="1">
      <w:start w:val="1"/>
      <w:numFmt w:val="bullet"/>
      <w:lvlText w:val=""/>
      <w:lvlJc w:val="left"/>
      <w:pPr>
        <w:tabs>
          <w:tab w:val="num" w:pos="3600"/>
        </w:tabs>
        <w:ind w:left="3600" w:hanging="360"/>
      </w:pPr>
      <w:rPr>
        <w:rFonts w:ascii="Wingdings 3" w:hAnsi="Wingdings 3" w:hint="default"/>
      </w:rPr>
    </w:lvl>
    <w:lvl w:ilvl="5" w:tplc="46F45806" w:tentative="1">
      <w:start w:val="1"/>
      <w:numFmt w:val="bullet"/>
      <w:lvlText w:val=""/>
      <w:lvlJc w:val="left"/>
      <w:pPr>
        <w:tabs>
          <w:tab w:val="num" w:pos="4320"/>
        </w:tabs>
        <w:ind w:left="4320" w:hanging="360"/>
      </w:pPr>
      <w:rPr>
        <w:rFonts w:ascii="Wingdings 3" w:hAnsi="Wingdings 3" w:hint="default"/>
      </w:rPr>
    </w:lvl>
    <w:lvl w:ilvl="6" w:tplc="63AC2BBE" w:tentative="1">
      <w:start w:val="1"/>
      <w:numFmt w:val="bullet"/>
      <w:lvlText w:val=""/>
      <w:lvlJc w:val="left"/>
      <w:pPr>
        <w:tabs>
          <w:tab w:val="num" w:pos="5040"/>
        </w:tabs>
        <w:ind w:left="5040" w:hanging="360"/>
      </w:pPr>
      <w:rPr>
        <w:rFonts w:ascii="Wingdings 3" w:hAnsi="Wingdings 3" w:hint="default"/>
      </w:rPr>
    </w:lvl>
    <w:lvl w:ilvl="7" w:tplc="93F2214A" w:tentative="1">
      <w:start w:val="1"/>
      <w:numFmt w:val="bullet"/>
      <w:lvlText w:val=""/>
      <w:lvlJc w:val="left"/>
      <w:pPr>
        <w:tabs>
          <w:tab w:val="num" w:pos="5760"/>
        </w:tabs>
        <w:ind w:left="5760" w:hanging="360"/>
      </w:pPr>
      <w:rPr>
        <w:rFonts w:ascii="Wingdings 3" w:hAnsi="Wingdings 3" w:hint="default"/>
      </w:rPr>
    </w:lvl>
    <w:lvl w:ilvl="8" w:tplc="89064F14" w:tentative="1">
      <w:start w:val="1"/>
      <w:numFmt w:val="bullet"/>
      <w:lvlText w:val=""/>
      <w:lvlJc w:val="left"/>
      <w:pPr>
        <w:tabs>
          <w:tab w:val="num" w:pos="6480"/>
        </w:tabs>
        <w:ind w:left="6480" w:hanging="360"/>
      </w:pPr>
      <w:rPr>
        <w:rFonts w:ascii="Wingdings 3" w:hAnsi="Wingdings 3" w:hint="default"/>
      </w:rPr>
    </w:lvl>
  </w:abstractNum>
  <w:abstractNum w:abstractNumId="3">
    <w:nsid w:val="1D7679CE"/>
    <w:multiLevelType w:val="hybridMultilevel"/>
    <w:tmpl w:val="5FDE431C"/>
    <w:lvl w:ilvl="0" w:tplc="D5EA2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33A27"/>
    <w:multiLevelType w:val="hybridMultilevel"/>
    <w:tmpl w:val="6E0AFFF4"/>
    <w:lvl w:ilvl="0" w:tplc="F04A01D4">
      <w:start w:val="1"/>
      <w:numFmt w:val="bullet"/>
      <w:lvlText w:val=""/>
      <w:lvlJc w:val="left"/>
      <w:pPr>
        <w:tabs>
          <w:tab w:val="num" w:pos="720"/>
        </w:tabs>
        <w:ind w:left="720" w:hanging="360"/>
      </w:pPr>
      <w:rPr>
        <w:rFonts w:ascii="Wingdings 3" w:hAnsi="Wingdings 3" w:hint="default"/>
      </w:rPr>
    </w:lvl>
    <w:lvl w:ilvl="1" w:tplc="5AAE3366">
      <w:start w:val="1"/>
      <w:numFmt w:val="bullet"/>
      <w:lvlText w:val=""/>
      <w:lvlJc w:val="left"/>
      <w:pPr>
        <w:tabs>
          <w:tab w:val="num" w:pos="1440"/>
        </w:tabs>
        <w:ind w:left="1440" w:hanging="360"/>
      </w:pPr>
      <w:rPr>
        <w:rFonts w:ascii="Wingdings 3" w:hAnsi="Wingdings 3" w:hint="default"/>
      </w:rPr>
    </w:lvl>
    <w:lvl w:ilvl="2" w:tplc="3DC053C8" w:tentative="1">
      <w:start w:val="1"/>
      <w:numFmt w:val="bullet"/>
      <w:lvlText w:val=""/>
      <w:lvlJc w:val="left"/>
      <w:pPr>
        <w:tabs>
          <w:tab w:val="num" w:pos="2160"/>
        </w:tabs>
        <w:ind w:left="2160" w:hanging="360"/>
      </w:pPr>
      <w:rPr>
        <w:rFonts w:ascii="Wingdings 3" w:hAnsi="Wingdings 3" w:hint="default"/>
      </w:rPr>
    </w:lvl>
    <w:lvl w:ilvl="3" w:tplc="9DA2C96C" w:tentative="1">
      <w:start w:val="1"/>
      <w:numFmt w:val="bullet"/>
      <w:lvlText w:val=""/>
      <w:lvlJc w:val="left"/>
      <w:pPr>
        <w:tabs>
          <w:tab w:val="num" w:pos="2880"/>
        </w:tabs>
        <w:ind w:left="2880" w:hanging="360"/>
      </w:pPr>
      <w:rPr>
        <w:rFonts w:ascii="Wingdings 3" w:hAnsi="Wingdings 3" w:hint="default"/>
      </w:rPr>
    </w:lvl>
    <w:lvl w:ilvl="4" w:tplc="F0A2001A" w:tentative="1">
      <w:start w:val="1"/>
      <w:numFmt w:val="bullet"/>
      <w:lvlText w:val=""/>
      <w:lvlJc w:val="left"/>
      <w:pPr>
        <w:tabs>
          <w:tab w:val="num" w:pos="3600"/>
        </w:tabs>
        <w:ind w:left="3600" w:hanging="360"/>
      </w:pPr>
      <w:rPr>
        <w:rFonts w:ascii="Wingdings 3" w:hAnsi="Wingdings 3" w:hint="default"/>
      </w:rPr>
    </w:lvl>
    <w:lvl w:ilvl="5" w:tplc="38EC0388" w:tentative="1">
      <w:start w:val="1"/>
      <w:numFmt w:val="bullet"/>
      <w:lvlText w:val=""/>
      <w:lvlJc w:val="left"/>
      <w:pPr>
        <w:tabs>
          <w:tab w:val="num" w:pos="4320"/>
        </w:tabs>
        <w:ind w:left="4320" w:hanging="360"/>
      </w:pPr>
      <w:rPr>
        <w:rFonts w:ascii="Wingdings 3" w:hAnsi="Wingdings 3" w:hint="default"/>
      </w:rPr>
    </w:lvl>
    <w:lvl w:ilvl="6" w:tplc="DB90D2E8" w:tentative="1">
      <w:start w:val="1"/>
      <w:numFmt w:val="bullet"/>
      <w:lvlText w:val=""/>
      <w:lvlJc w:val="left"/>
      <w:pPr>
        <w:tabs>
          <w:tab w:val="num" w:pos="5040"/>
        </w:tabs>
        <w:ind w:left="5040" w:hanging="360"/>
      </w:pPr>
      <w:rPr>
        <w:rFonts w:ascii="Wingdings 3" w:hAnsi="Wingdings 3" w:hint="default"/>
      </w:rPr>
    </w:lvl>
    <w:lvl w:ilvl="7" w:tplc="A93E4D9A" w:tentative="1">
      <w:start w:val="1"/>
      <w:numFmt w:val="bullet"/>
      <w:lvlText w:val=""/>
      <w:lvlJc w:val="left"/>
      <w:pPr>
        <w:tabs>
          <w:tab w:val="num" w:pos="5760"/>
        </w:tabs>
        <w:ind w:left="5760" w:hanging="360"/>
      </w:pPr>
      <w:rPr>
        <w:rFonts w:ascii="Wingdings 3" w:hAnsi="Wingdings 3" w:hint="default"/>
      </w:rPr>
    </w:lvl>
    <w:lvl w:ilvl="8" w:tplc="63983FCE" w:tentative="1">
      <w:start w:val="1"/>
      <w:numFmt w:val="bullet"/>
      <w:lvlText w:val=""/>
      <w:lvlJc w:val="left"/>
      <w:pPr>
        <w:tabs>
          <w:tab w:val="num" w:pos="6480"/>
        </w:tabs>
        <w:ind w:left="6480" w:hanging="360"/>
      </w:pPr>
      <w:rPr>
        <w:rFonts w:ascii="Wingdings 3" w:hAnsi="Wingdings 3" w:hint="default"/>
      </w:rPr>
    </w:lvl>
  </w:abstractNum>
  <w:abstractNum w:abstractNumId="5">
    <w:nsid w:val="358A1FE2"/>
    <w:multiLevelType w:val="hybridMultilevel"/>
    <w:tmpl w:val="6936B4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A67BC"/>
    <w:multiLevelType w:val="hybridMultilevel"/>
    <w:tmpl w:val="BDC498AA"/>
    <w:lvl w:ilvl="0" w:tplc="48543DF2">
      <w:start w:val="1"/>
      <w:numFmt w:val="bullet"/>
      <w:lvlText w:val="-"/>
      <w:lvlJc w:val="left"/>
      <w:pPr>
        <w:tabs>
          <w:tab w:val="num" w:pos="720"/>
        </w:tabs>
        <w:ind w:left="720" w:hanging="360"/>
      </w:pPr>
      <w:rPr>
        <w:rFonts w:ascii="Times New Roman" w:hAnsi="Times New Roman" w:hint="default"/>
      </w:rPr>
    </w:lvl>
    <w:lvl w:ilvl="1" w:tplc="E5FEC716" w:tentative="1">
      <w:start w:val="1"/>
      <w:numFmt w:val="bullet"/>
      <w:lvlText w:val="-"/>
      <w:lvlJc w:val="left"/>
      <w:pPr>
        <w:tabs>
          <w:tab w:val="num" w:pos="1440"/>
        </w:tabs>
        <w:ind w:left="1440" w:hanging="360"/>
      </w:pPr>
      <w:rPr>
        <w:rFonts w:ascii="Times New Roman" w:hAnsi="Times New Roman" w:hint="default"/>
      </w:rPr>
    </w:lvl>
    <w:lvl w:ilvl="2" w:tplc="22649EC0" w:tentative="1">
      <w:start w:val="1"/>
      <w:numFmt w:val="bullet"/>
      <w:lvlText w:val="-"/>
      <w:lvlJc w:val="left"/>
      <w:pPr>
        <w:tabs>
          <w:tab w:val="num" w:pos="2160"/>
        </w:tabs>
        <w:ind w:left="2160" w:hanging="360"/>
      </w:pPr>
      <w:rPr>
        <w:rFonts w:ascii="Times New Roman" w:hAnsi="Times New Roman" w:hint="default"/>
      </w:rPr>
    </w:lvl>
    <w:lvl w:ilvl="3" w:tplc="9DFA2356" w:tentative="1">
      <w:start w:val="1"/>
      <w:numFmt w:val="bullet"/>
      <w:lvlText w:val="-"/>
      <w:lvlJc w:val="left"/>
      <w:pPr>
        <w:tabs>
          <w:tab w:val="num" w:pos="2880"/>
        </w:tabs>
        <w:ind w:left="2880" w:hanging="360"/>
      </w:pPr>
      <w:rPr>
        <w:rFonts w:ascii="Times New Roman" w:hAnsi="Times New Roman" w:hint="default"/>
      </w:rPr>
    </w:lvl>
    <w:lvl w:ilvl="4" w:tplc="01903FAC" w:tentative="1">
      <w:start w:val="1"/>
      <w:numFmt w:val="bullet"/>
      <w:lvlText w:val="-"/>
      <w:lvlJc w:val="left"/>
      <w:pPr>
        <w:tabs>
          <w:tab w:val="num" w:pos="3600"/>
        </w:tabs>
        <w:ind w:left="3600" w:hanging="360"/>
      </w:pPr>
      <w:rPr>
        <w:rFonts w:ascii="Times New Roman" w:hAnsi="Times New Roman" w:hint="default"/>
      </w:rPr>
    </w:lvl>
    <w:lvl w:ilvl="5" w:tplc="1CB466CE" w:tentative="1">
      <w:start w:val="1"/>
      <w:numFmt w:val="bullet"/>
      <w:lvlText w:val="-"/>
      <w:lvlJc w:val="left"/>
      <w:pPr>
        <w:tabs>
          <w:tab w:val="num" w:pos="4320"/>
        </w:tabs>
        <w:ind w:left="4320" w:hanging="360"/>
      </w:pPr>
      <w:rPr>
        <w:rFonts w:ascii="Times New Roman" w:hAnsi="Times New Roman" w:hint="default"/>
      </w:rPr>
    </w:lvl>
    <w:lvl w:ilvl="6" w:tplc="7E608580" w:tentative="1">
      <w:start w:val="1"/>
      <w:numFmt w:val="bullet"/>
      <w:lvlText w:val="-"/>
      <w:lvlJc w:val="left"/>
      <w:pPr>
        <w:tabs>
          <w:tab w:val="num" w:pos="5040"/>
        </w:tabs>
        <w:ind w:left="5040" w:hanging="360"/>
      </w:pPr>
      <w:rPr>
        <w:rFonts w:ascii="Times New Roman" w:hAnsi="Times New Roman" w:hint="default"/>
      </w:rPr>
    </w:lvl>
    <w:lvl w:ilvl="7" w:tplc="EFDC8F7A" w:tentative="1">
      <w:start w:val="1"/>
      <w:numFmt w:val="bullet"/>
      <w:lvlText w:val="-"/>
      <w:lvlJc w:val="left"/>
      <w:pPr>
        <w:tabs>
          <w:tab w:val="num" w:pos="5760"/>
        </w:tabs>
        <w:ind w:left="5760" w:hanging="360"/>
      </w:pPr>
      <w:rPr>
        <w:rFonts w:ascii="Times New Roman" w:hAnsi="Times New Roman" w:hint="default"/>
      </w:rPr>
    </w:lvl>
    <w:lvl w:ilvl="8" w:tplc="DDACCC24"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981C25"/>
    <w:multiLevelType w:val="hybridMultilevel"/>
    <w:tmpl w:val="E06053CE"/>
    <w:lvl w:ilvl="0" w:tplc="798EA6DC">
      <w:start w:val="1"/>
      <w:numFmt w:val="bullet"/>
      <w:lvlText w:val="-"/>
      <w:lvlJc w:val="left"/>
      <w:pPr>
        <w:tabs>
          <w:tab w:val="num" w:pos="720"/>
        </w:tabs>
        <w:ind w:left="720" w:hanging="360"/>
      </w:pPr>
      <w:rPr>
        <w:rFonts w:ascii="Times New Roman" w:hAnsi="Times New Roman" w:hint="default"/>
      </w:rPr>
    </w:lvl>
    <w:lvl w:ilvl="1" w:tplc="F02C6BA8" w:tentative="1">
      <w:start w:val="1"/>
      <w:numFmt w:val="bullet"/>
      <w:lvlText w:val="-"/>
      <w:lvlJc w:val="left"/>
      <w:pPr>
        <w:tabs>
          <w:tab w:val="num" w:pos="1440"/>
        </w:tabs>
        <w:ind w:left="1440" w:hanging="360"/>
      </w:pPr>
      <w:rPr>
        <w:rFonts w:ascii="Times New Roman" w:hAnsi="Times New Roman" w:hint="default"/>
      </w:rPr>
    </w:lvl>
    <w:lvl w:ilvl="2" w:tplc="6A7466B0" w:tentative="1">
      <w:start w:val="1"/>
      <w:numFmt w:val="bullet"/>
      <w:lvlText w:val="-"/>
      <w:lvlJc w:val="left"/>
      <w:pPr>
        <w:tabs>
          <w:tab w:val="num" w:pos="2160"/>
        </w:tabs>
        <w:ind w:left="2160" w:hanging="360"/>
      </w:pPr>
      <w:rPr>
        <w:rFonts w:ascii="Times New Roman" w:hAnsi="Times New Roman" w:hint="default"/>
      </w:rPr>
    </w:lvl>
    <w:lvl w:ilvl="3" w:tplc="CCCC2D9C" w:tentative="1">
      <w:start w:val="1"/>
      <w:numFmt w:val="bullet"/>
      <w:lvlText w:val="-"/>
      <w:lvlJc w:val="left"/>
      <w:pPr>
        <w:tabs>
          <w:tab w:val="num" w:pos="2880"/>
        </w:tabs>
        <w:ind w:left="2880" w:hanging="360"/>
      </w:pPr>
      <w:rPr>
        <w:rFonts w:ascii="Times New Roman" w:hAnsi="Times New Roman" w:hint="default"/>
      </w:rPr>
    </w:lvl>
    <w:lvl w:ilvl="4" w:tplc="2506B88A" w:tentative="1">
      <w:start w:val="1"/>
      <w:numFmt w:val="bullet"/>
      <w:lvlText w:val="-"/>
      <w:lvlJc w:val="left"/>
      <w:pPr>
        <w:tabs>
          <w:tab w:val="num" w:pos="3600"/>
        </w:tabs>
        <w:ind w:left="3600" w:hanging="360"/>
      </w:pPr>
      <w:rPr>
        <w:rFonts w:ascii="Times New Roman" w:hAnsi="Times New Roman" w:hint="default"/>
      </w:rPr>
    </w:lvl>
    <w:lvl w:ilvl="5" w:tplc="1C90086E" w:tentative="1">
      <w:start w:val="1"/>
      <w:numFmt w:val="bullet"/>
      <w:lvlText w:val="-"/>
      <w:lvlJc w:val="left"/>
      <w:pPr>
        <w:tabs>
          <w:tab w:val="num" w:pos="4320"/>
        </w:tabs>
        <w:ind w:left="4320" w:hanging="360"/>
      </w:pPr>
      <w:rPr>
        <w:rFonts w:ascii="Times New Roman" w:hAnsi="Times New Roman" w:hint="default"/>
      </w:rPr>
    </w:lvl>
    <w:lvl w:ilvl="6" w:tplc="BB74DAF8" w:tentative="1">
      <w:start w:val="1"/>
      <w:numFmt w:val="bullet"/>
      <w:lvlText w:val="-"/>
      <w:lvlJc w:val="left"/>
      <w:pPr>
        <w:tabs>
          <w:tab w:val="num" w:pos="5040"/>
        </w:tabs>
        <w:ind w:left="5040" w:hanging="360"/>
      </w:pPr>
      <w:rPr>
        <w:rFonts w:ascii="Times New Roman" w:hAnsi="Times New Roman" w:hint="default"/>
      </w:rPr>
    </w:lvl>
    <w:lvl w:ilvl="7" w:tplc="F7DC7F4E" w:tentative="1">
      <w:start w:val="1"/>
      <w:numFmt w:val="bullet"/>
      <w:lvlText w:val="-"/>
      <w:lvlJc w:val="left"/>
      <w:pPr>
        <w:tabs>
          <w:tab w:val="num" w:pos="5760"/>
        </w:tabs>
        <w:ind w:left="5760" w:hanging="360"/>
      </w:pPr>
      <w:rPr>
        <w:rFonts w:ascii="Times New Roman" w:hAnsi="Times New Roman" w:hint="default"/>
      </w:rPr>
    </w:lvl>
    <w:lvl w:ilvl="8" w:tplc="5E3CB6B2" w:tentative="1">
      <w:start w:val="1"/>
      <w:numFmt w:val="bullet"/>
      <w:lvlText w:val="-"/>
      <w:lvlJc w:val="left"/>
      <w:pPr>
        <w:tabs>
          <w:tab w:val="num" w:pos="6480"/>
        </w:tabs>
        <w:ind w:left="6480" w:hanging="360"/>
      </w:pPr>
      <w:rPr>
        <w:rFonts w:ascii="Times New Roman" w:hAnsi="Times New Roman" w:hint="default"/>
      </w:rPr>
    </w:lvl>
  </w:abstractNum>
  <w:abstractNum w:abstractNumId="8">
    <w:nsid w:val="3FEF7232"/>
    <w:multiLevelType w:val="hybridMultilevel"/>
    <w:tmpl w:val="F042D1CE"/>
    <w:lvl w:ilvl="0" w:tplc="61DE1884">
      <w:start w:val="1"/>
      <w:numFmt w:val="bullet"/>
      <w:lvlText w:val="-"/>
      <w:lvlJc w:val="left"/>
      <w:pPr>
        <w:tabs>
          <w:tab w:val="num" w:pos="720"/>
        </w:tabs>
        <w:ind w:left="720" w:hanging="360"/>
      </w:pPr>
      <w:rPr>
        <w:rFonts w:ascii="Times New Roman" w:hAnsi="Times New Roman" w:hint="default"/>
      </w:rPr>
    </w:lvl>
    <w:lvl w:ilvl="1" w:tplc="FB5CBE6A" w:tentative="1">
      <w:start w:val="1"/>
      <w:numFmt w:val="bullet"/>
      <w:lvlText w:val="-"/>
      <w:lvlJc w:val="left"/>
      <w:pPr>
        <w:tabs>
          <w:tab w:val="num" w:pos="1440"/>
        </w:tabs>
        <w:ind w:left="1440" w:hanging="360"/>
      </w:pPr>
      <w:rPr>
        <w:rFonts w:ascii="Times New Roman" w:hAnsi="Times New Roman" w:hint="default"/>
      </w:rPr>
    </w:lvl>
    <w:lvl w:ilvl="2" w:tplc="A0C06CB0" w:tentative="1">
      <w:start w:val="1"/>
      <w:numFmt w:val="bullet"/>
      <w:lvlText w:val="-"/>
      <w:lvlJc w:val="left"/>
      <w:pPr>
        <w:tabs>
          <w:tab w:val="num" w:pos="2160"/>
        </w:tabs>
        <w:ind w:left="2160" w:hanging="360"/>
      </w:pPr>
      <w:rPr>
        <w:rFonts w:ascii="Times New Roman" w:hAnsi="Times New Roman" w:hint="default"/>
      </w:rPr>
    </w:lvl>
    <w:lvl w:ilvl="3" w:tplc="3E8AC442" w:tentative="1">
      <w:start w:val="1"/>
      <w:numFmt w:val="bullet"/>
      <w:lvlText w:val="-"/>
      <w:lvlJc w:val="left"/>
      <w:pPr>
        <w:tabs>
          <w:tab w:val="num" w:pos="2880"/>
        </w:tabs>
        <w:ind w:left="2880" w:hanging="360"/>
      </w:pPr>
      <w:rPr>
        <w:rFonts w:ascii="Times New Roman" w:hAnsi="Times New Roman" w:hint="default"/>
      </w:rPr>
    </w:lvl>
    <w:lvl w:ilvl="4" w:tplc="9816015C" w:tentative="1">
      <w:start w:val="1"/>
      <w:numFmt w:val="bullet"/>
      <w:lvlText w:val="-"/>
      <w:lvlJc w:val="left"/>
      <w:pPr>
        <w:tabs>
          <w:tab w:val="num" w:pos="3600"/>
        </w:tabs>
        <w:ind w:left="3600" w:hanging="360"/>
      </w:pPr>
      <w:rPr>
        <w:rFonts w:ascii="Times New Roman" w:hAnsi="Times New Roman" w:hint="default"/>
      </w:rPr>
    </w:lvl>
    <w:lvl w:ilvl="5" w:tplc="7BACE5B8" w:tentative="1">
      <w:start w:val="1"/>
      <w:numFmt w:val="bullet"/>
      <w:lvlText w:val="-"/>
      <w:lvlJc w:val="left"/>
      <w:pPr>
        <w:tabs>
          <w:tab w:val="num" w:pos="4320"/>
        </w:tabs>
        <w:ind w:left="4320" w:hanging="360"/>
      </w:pPr>
      <w:rPr>
        <w:rFonts w:ascii="Times New Roman" w:hAnsi="Times New Roman" w:hint="default"/>
      </w:rPr>
    </w:lvl>
    <w:lvl w:ilvl="6" w:tplc="5ABE857C" w:tentative="1">
      <w:start w:val="1"/>
      <w:numFmt w:val="bullet"/>
      <w:lvlText w:val="-"/>
      <w:lvlJc w:val="left"/>
      <w:pPr>
        <w:tabs>
          <w:tab w:val="num" w:pos="5040"/>
        </w:tabs>
        <w:ind w:left="5040" w:hanging="360"/>
      </w:pPr>
      <w:rPr>
        <w:rFonts w:ascii="Times New Roman" w:hAnsi="Times New Roman" w:hint="default"/>
      </w:rPr>
    </w:lvl>
    <w:lvl w:ilvl="7" w:tplc="5C6E4EBE" w:tentative="1">
      <w:start w:val="1"/>
      <w:numFmt w:val="bullet"/>
      <w:lvlText w:val="-"/>
      <w:lvlJc w:val="left"/>
      <w:pPr>
        <w:tabs>
          <w:tab w:val="num" w:pos="5760"/>
        </w:tabs>
        <w:ind w:left="5760" w:hanging="360"/>
      </w:pPr>
      <w:rPr>
        <w:rFonts w:ascii="Times New Roman" w:hAnsi="Times New Roman" w:hint="default"/>
      </w:rPr>
    </w:lvl>
    <w:lvl w:ilvl="8" w:tplc="4A6C6444" w:tentative="1">
      <w:start w:val="1"/>
      <w:numFmt w:val="bullet"/>
      <w:lvlText w:val="-"/>
      <w:lvlJc w:val="left"/>
      <w:pPr>
        <w:tabs>
          <w:tab w:val="num" w:pos="6480"/>
        </w:tabs>
        <w:ind w:left="6480" w:hanging="360"/>
      </w:pPr>
      <w:rPr>
        <w:rFonts w:ascii="Times New Roman" w:hAnsi="Times New Roman" w:hint="default"/>
      </w:rPr>
    </w:lvl>
  </w:abstractNum>
  <w:abstractNum w:abstractNumId="9">
    <w:nsid w:val="6C710575"/>
    <w:multiLevelType w:val="hybridMultilevel"/>
    <w:tmpl w:val="1D8E4166"/>
    <w:lvl w:ilvl="0" w:tplc="3D925D66">
      <w:start w:val="1"/>
      <w:numFmt w:val="bullet"/>
      <w:lvlText w:val="-"/>
      <w:lvlJc w:val="left"/>
      <w:pPr>
        <w:tabs>
          <w:tab w:val="num" w:pos="720"/>
        </w:tabs>
        <w:ind w:left="720" w:hanging="360"/>
      </w:pPr>
      <w:rPr>
        <w:rFonts w:ascii="Times New Roman" w:hAnsi="Times New Roman" w:hint="default"/>
      </w:rPr>
    </w:lvl>
    <w:lvl w:ilvl="1" w:tplc="64BE626C" w:tentative="1">
      <w:start w:val="1"/>
      <w:numFmt w:val="bullet"/>
      <w:lvlText w:val="-"/>
      <w:lvlJc w:val="left"/>
      <w:pPr>
        <w:tabs>
          <w:tab w:val="num" w:pos="1440"/>
        </w:tabs>
        <w:ind w:left="1440" w:hanging="360"/>
      </w:pPr>
      <w:rPr>
        <w:rFonts w:ascii="Times New Roman" w:hAnsi="Times New Roman" w:hint="default"/>
      </w:rPr>
    </w:lvl>
    <w:lvl w:ilvl="2" w:tplc="633C5512" w:tentative="1">
      <w:start w:val="1"/>
      <w:numFmt w:val="bullet"/>
      <w:lvlText w:val="-"/>
      <w:lvlJc w:val="left"/>
      <w:pPr>
        <w:tabs>
          <w:tab w:val="num" w:pos="2160"/>
        </w:tabs>
        <w:ind w:left="2160" w:hanging="360"/>
      </w:pPr>
      <w:rPr>
        <w:rFonts w:ascii="Times New Roman" w:hAnsi="Times New Roman" w:hint="default"/>
      </w:rPr>
    </w:lvl>
    <w:lvl w:ilvl="3" w:tplc="E5687E90" w:tentative="1">
      <w:start w:val="1"/>
      <w:numFmt w:val="bullet"/>
      <w:lvlText w:val="-"/>
      <w:lvlJc w:val="left"/>
      <w:pPr>
        <w:tabs>
          <w:tab w:val="num" w:pos="2880"/>
        </w:tabs>
        <w:ind w:left="2880" w:hanging="360"/>
      </w:pPr>
      <w:rPr>
        <w:rFonts w:ascii="Times New Roman" w:hAnsi="Times New Roman" w:hint="default"/>
      </w:rPr>
    </w:lvl>
    <w:lvl w:ilvl="4" w:tplc="F0F0AB8E" w:tentative="1">
      <w:start w:val="1"/>
      <w:numFmt w:val="bullet"/>
      <w:lvlText w:val="-"/>
      <w:lvlJc w:val="left"/>
      <w:pPr>
        <w:tabs>
          <w:tab w:val="num" w:pos="3600"/>
        </w:tabs>
        <w:ind w:left="3600" w:hanging="360"/>
      </w:pPr>
      <w:rPr>
        <w:rFonts w:ascii="Times New Roman" w:hAnsi="Times New Roman" w:hint="default"/>
      </w:rPr>
    </w:lvl>
    <w:lvl w:ilvl="5" w:tplc="D0DAE7AE" w:tentative="1">
      <w:start w:val="1"/>
      <w:numFmt w:val="bullet"/>
      <w:lvlText w:val="-"/>
      <w:lvlJc w:val="left"/>
      <w:pPr>
        <w:tabs>
          <w:tab w:val="num" w:pos="4320"/>
        </w:tabs>
        <w:ind w:left="4320" w:hanging="360"/>
      </w:pPr>
      <w:rPr>
        <w:rFonts w:ascii="Times New Roman" w:hAnsi="Times New Roman" w:hint="default"/>
      </w:rPr>
    </w:lvl>
    <w:lvl w:ilvl="6" w:tplc="B8F2C4DE" w:tentative="1">
      <w:start w:val="1"/>
      <w:numFmt w:val="bullet"/>
      <w:lvlText w:val="-"/>
      <w:lvlJc w:val="left"/>
      <w:pPr>
        <w:tabs>
          <w:tab w:val="num" w:pos="5040"/>
        </w:tabs>
        <w:ind w:left="5040" w:hanging="360"/>
      </w:pPr>
      <w:rPr>
        <w:rFonts w:ascii="Times New Roman" w:hAnsi="Times New Roman" w:hint="default"/>
      </w:rPr>
    </w:lvl>
    <w:lvl w:ilvl="7" w:tplc="ECA66158" w:tentative="1">
      <w:start w:val="1"/>
      <w:numFmt w:val="bullet"/>
      <w:lvlText w:val="-"/>
      <w:lvlJc w:val="left"/>
      <w:pPr>
        <w:tabs>
          <w:tab w:val="num" w:pos="5760"/>
        </w:tabs>
        <w:ind w:left="5760" w:hanging="360"/>
      </w:pPr>
      <w:rPr>
        <w:rFonts w:ascii="Times New Roman" w:hAnsi="Times New Roman" w:hint="default"/>
      </w:rPr>
    </w:lvl>
    <w:lvl w:ilvl="8" w:tplc="C678801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CFE0C19"/>
    <w:multiLevelType w:val="hybridMultilevel"/>
    <w:tmpl w:val="A678B238"/>
    <w:lvl w:ilvl="0" w:tplc="82AC75F8">
      <w:start w:val="1"/>
      <w:numFmt w:val="bullet"/>
      <w:lvlText w:val=""/>
      <w:lvlJc w:val="left"/>
      <w:pPr>
        <w:tabs>
          <w:tab w:val="num" w:pos="720"/>
        </w:tabs>
        <w:ind w:left="720" w:hanging="360"/>
      </w:pPr>
      <w:rPr>
        <w:rFonts w:ascii="Wingdings 3" w:hAnsi="Wingdings 3" w:hint="default"/>
      </w:rPr>
    </w:lvl>
    <w:lvl w:ilvl="1" w:tplc="4B649F60" w:tentative="1">
      <w:start w:val="1"/>
      <w:numFmt w:val="bullet"/>
      <w:lvlText w:val=""/>
      <w:lvlJc w:val="left"/>
      <w:pPr>
        <w:tabs>
          <w:tab w:val="num" w:pos="1440"/>
        </w:tabs>
        <w:ind w:left="1440" w:hanging="360"/>
      </w:pPr>
      <w:rPr>
        <w:rFonts w:ascii="Wingdings 3" w:hAnsi="Wingdings 3" w:hint="default"/>
      </w:rPr>
    </w:lvl>
    <w:lvl w:ilvl="2" w:tplc="8BEA190A" w:tentative="1">
      <w:start w:val="1"/>
      <w:numFmt w:val="bullet"/>
      <w:lvlText w:val=""/>
      <w:lvlJc w:val="left"/>
      <w:pPr>
        <w:tabs>
          <w:tab w:val="num" w:pos="2160"/>
        </w:tabs>
        <w:ind w:left="2160" w:hanging="360"/>
      </w:pPr>
      <w:rPr>
        <w:rFonts w:ascii="Wingdings 3" w:hAnsi="Wingdings 3" w:hint="default"/>
      </w:rPr>
    </w:lvl>
    <w:lvl w:ilvl="3" w:tplc="E0FA839C" w:tentative="1">
      <w:start w:val="1"/>
      <w:numFmt w:val="bullet"/>
      <w:lvlText w:val=""/>
      <w:lvlJc w:val="left"/>
      <w:pPr>
        <w:tabs>
          <w:tab w:val="num" w:pos="2880"/>
        </w:tabs>
        <w:ind w:left="2880" w:hanging="360"/>
      </w:pPr>
      <w:rPr>
        <w:rFonts w:ascii="Wingdings 3" w:hAnsi="Wingdings 3" w:hint="default"/>
      </w:rPr>
    </w:lvl>
    <w:lvl w:ilvl="4" w:tplc="7D1C2822" w:tentative="1">
      <w:start w:val="1"/>
      <w:numFmt w:val="bullet"/>
      <w:lvlText w:val=""/>
      <w:lvlJc w:val="left"/>
      <w:pPr>
        <w:tabs>
          <w:tab w:val="num" w:pos="3600"/>
        </w:tabs>
        <w:ind w:left="3600" w:hanging="360"/>
      </w:pPr>
      <w:rPr>
        <w:rFonts w:ascii="Wingdings 3" w:hAnsi="Wingdings 3" w:hint="default"/>
      </w:rPr>
    </w:lvl>
    <w:lvl w:ilvl="5" w:tplc="1D860F18" w:tentative="1">
      <w:start w:val="1"/>
      <w:numFmt w:val="bullet"/>
      <w:lvlText w:val=""/>
      <w:lvlJc w:val="left"/>
      <w:pPr>
        <w:tabs>
          <w:tab w:val="num" w:pos="4320"/>
        </w:tabs>
        <w:ind w:left="4320" w:hanging="360"/>
      </w:pPr>
      <w:rPr>
        <w:rFonts w:ascii="Wingdings 3" w:hAnsi="Wingdings 3" w:hint="default"/>
      </w:rPr>
    </w:lvl>
    <w:lvl w:ilvl="6" w:tplc="607041F4" w:tentative="1">
      <w:start w:val="1"/>
      <w:numFmt w:val="bullet"/>
      <w:lvlText w:val=""/>
      <w:lvlJc w:val="left"/>
      <w:pPr>
        <w:tabs>
          <w:tab w:val="num" w:pos="5040"/>
        </w:tabs>
        <w:ind w:left="5040" w:hanging="360"/>
      </w:pPr>
      <w:rPr>
        <w:rFonts w:ascii="Wingdings 3" w:hAnsi="Wingdings 3" w:hint="default"/>
      </w:rPr>
    </w:lvl>
    <w:lvl w:ilvl="7" w:tplc="86C227CC" w:tentative="1">
      <w:start w:val="1"/>
      <w:numFmt w:val="bullet"/>
      <w:lvlText w:val=""/>
      <w:lvlJc w:val="left"/>
      <w:pPr>
        <w:tabs>
          <w:tab w:val="num" w:pos="5760"/>
        </w:tabs>
        <w:ind w:left="5760" w:hanging="360"/>
      </w:pPr>
      <w:rPr>
        <w:rFonts w:ascii="Wingdings 3" w:hAnsi="Wingdings 3" w:hint="default"/>
      </w:rPr>
    </w:lvl>
    <w:lvl w:ilvl="8" w:tplc="20D4BCF4" w:tentative="1">
      <w:start w:val="1"/>
      <w:numFmt w:val="bullet"/>
      <w:lvlText w:val=""/>
      <w:lvlJc w:val="left"/>
      <w:pPr>
        <w:tabs>
          <w:tab w:val="num" w:pos="6480"/>
        </w:tabs>
        <w:ind w:left="6480" w:hanging="360"/>
      </w:pPr>
      <w:rPr>
        <w:rFonts w:ascii="Wingdings 3" w:hAnsi="Wingdings 3" w:hint="default"/>
      </w:rPr>
    </w:lvl>
  </w:abstractNum>
  <w:abstractNum w:abstractNumId="11">
    <w:nsid w:val="6EE50A97"/>
    <w:multiLevelType w:val="hybridMultilevel"/>
    <w:tmpl w:val="CDF024DA"/>
    <w:lvl w:ilvl="0" w:tplc="0526DFCE">
      <w:start w:val="1"/>
      <w:numFmt w:val="bullet"/>
      <w:lvlText w:val=""/>
      <w:lvlJc w:val="left"/>
      <w:pPr>
        <w:tabs>
          <w:tab w:val="num" w:pos="720"/>
        </w:tabs>
        <w:ind w:left="720" w:hanging="360"/>
      </w:pPr>
      <w:rPr>
        <w:rFonts w:ascii="Wingdings 3" w:hAnsi="Wingdings 3" w:hint="default"/>
      </w:rPr>
    </w:lvl>
    <w:lvl w:ilvl="1" w:tplc="737A8E24" w:tentative="1">
      <w:start w:val="1"/>
      <w:numFmt w:val="bullet"/>
      <w:lvlText w:val=""/>
      <w:lvlJc w:val="left"/>
      <w:pPr>
        <w:tabs>
          <w:tab w:val="num" w:pos="1440"/>
        </w:tabs>
        <w:ind w:left="1440" w:hanging="360"/>
      </w:pPr>
      <w:rPr>
        <w:rFonts w:ascii="Wingdings 3" w:hAnsi="Wingdings 3" w:hint="default"/>
      </w:rPr>
    </w:lvl>
    <w:lvl w:ilvl="2" w:tplc="70D400C8" w:tentative="1">
      <w:start w:val="1"/>
      <w:numFmt w:val="bullet"/>
      <w:lvlText w:val=""/>
      <w:lvlJc w:val="left"/>
      <w:pPr>
        <w:tabs>
          <w:tab w:val="num" w:pos="2160"/>
        </w:tabs>
        <w:ind w:left="2160" w:hanging="360"/>
      </w:pPr>
      <w:rPr>
        <w:rFonts w:ascii="Wingdings 3" w:hAnsi="Wingdings 3" w:hint="default"/>
      </w:rPr>
    </w:lvl>
    <w:lvl w:ilvl="3" w:tplc="387EC4A8" w:tentative="1">
      <w:start w:val="1"/>
      <w:numFmt w:val="bullet"/>
      <w:lvlText w:val=""/>
      <w:lvlJc w:val="left"/>
      <w:pPr>
        <w:tabs>
          <w:tab w:val="num" w:pos="2880"/>
        </w:tabs>
        <w:ind w:left="2880" w:hanging="360"/>
      </w:pPr>
      <w:rPr>
        <w:rFonts w:ascii="Wingdings 3" w:hAnsi="Wingdings 3" w:hint="default"/>
      </w:rPr>
    </w:lvl>
    <w:lvl w:ilvl="4" w:tplc="E31C4F2E" w:tentative="1">
      <w:start w:val="1"/>
      <w:numFmt w:val="bullet"/>
      <w:lvlText w:val=""/>
      <w:lvlJc w:val="left"/>
      <w:pPr>
        <w:tabs>
          <w:tab w:val="num" w:pos="3600"/>
        </w:tabs>
        <w:ind w:left="3600" w:hanging="360"/>
      </w:pPr>
      <w:rPr>
        <w:rFonts w:ascii="Wingdings 3" w:hAnsi="Wingdings 3" w:hint="default"/>
      </w:rPr>
    </w:lvl>
    <w:lvl w:ilvl="5" w:tplc="EDB85422" w:tentative="1">
      <w:start w:val="1"/>
      <w:numFmt w:val="bullet"/>
      <w:lvlText w:val=""/>
      <w:lvlJc w:val="left"/>
      <w:pPr>
        <w:tabs>
          <w:tab w:val="num" w:pos="4320"/>
        </w:tabs>
        <w:ind w:left="4320" w:hanging="360"/>
      </w:pPr>
      <w:rPr>
        <w:rFonts w:ascii="Wingdings 3" w:hAnsi="Wingdings 3" w:hint="default"/>
      </w:rPr>
    </w:lvl>
    <w:lvl w:ilvl="6" w:tplc="EBB41674" w:tentative="1">
      <w:start w:val="1"/>
      <w:numFmt w:val="bullet"/>
      <w:lvlText w:val=""/>
      <w:lvlJc w:val="left"/>
      <w:pPr>
        <w:tabs>
          <w:tab w:val="num" w:pos="5040"/>
        </w:tabs>
        <w:ind w:left="5040" w:hanging="360"/>
      </w:pPr>
      <w:rPr>
        <w:rFonts w:ascii="Wingdings 3" w:hAnsi="Wingdings 3" w:hint="default"/>
      </w:rPr>
    </w:lvl>
    <w:lvl w:ilvl="7" w:tplc="A0C8C226" w:tentative="1">
      <w:start w:val="1"/>
      <w:numFmt w:val="bullet"/>
      <w:lvlText w:val=""/>
      <w:lvlJc w:val="left"/>
      <w:pPr>
        <w:tabs>
          <w:tab w:val="num" w:pos="5760"/>
        </w:tabs>
        <w:ind w:left="5760" w:hanging="360"/>
      </w:pPr>
      <w:rPr>
        <w:rFonts w:ascii="Wingdings 3" w:hAnsi="Wingdings 3" w:hint="default"/>
      </w:rPr>
    </w:lvl>
    <w:lvl w:ilvl="8" w:tplc="CD40C2CC" w:tentative="1">
      <w:start w:val="1"/>
      <w:numFmt w:val="bullet"/>
      <w:lvlText w:val=""/>
      <w:lvlJc w:val="left"/>
      <w:pPr>
        <w:tabs>
          <w:tab w:val="num" w:pos="6480"/>
        </w:tabs>
        <w:ind w:left="6480" w:hanging="360"/>
      </w:pPr>
      <w:rPr>
        <w:rFonts w:ascii="Wingdings 3" w:hAnsi="Wingdings 3" w:hint="default"/>
      </w:rPr>
    </w:lvl>
  </w:abstractNum>
  <w:abstractNum w:abstractNumId="12">
    <w:nsid w:val="6EF31FFD"/>
    <w:multiLevelType w:val="hybridMultilevel"/>
    <w:tmpl w:val="A48A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4819F9"/>
    <w:multiLevelType w:val="hybridMultilevel"/>
    <w:tmpl w:val="5CBCECAC"/>
    <w:lvl w:ilvl="0" w:tplc="2B6AC4DE">
      <w:start w:val="1"/>
      <w:numFmt w:val="bullet"/>
      <w:lvlText w:val="-"/>
      <w:lvlJc w:val="left"/>
      <w:pPr>
        <w:tabs>
          <w:tab w:val="num" w:pos="720"/>
        </w:tabs>
        <w:ind w:left="720" w:hanging="360"/>
      </w:pPr>
      <w:rPr>
        <w:rFonts w:ascii="Times New Roman" w:hAnsi="Times New Roman" w:hint="default"/>
      </w:rPr>
    </w:lvl>
    <w:lvl w:ilvl="1" w:tplc="05E0C97C" w:tentative="1">
      <w:start w:val="1"/>
      <w:numFmt w:val="bullet"/>
      <w:lvlText w:val="-"/>
      <w:lvlJc w:val="left"/>
      <w:pPr>
        <w:tabs>
          <w:tab w:val="num" w:pos="1440"/>
        </w:tabs>
        <w:ind w:left="1440" w:hanging="360"/>
      </w:pPr>
      <w:rPr>
        <w:rFonts w:ascii="Times New Roman" w:hAnsi="Times New Roman" w:hint="default"/>
      </w:rPr>
    </w:lvl>
    <w:lvl w:ilvl="2" w:tplc="1040D70E" w:tentative="1">
      <w:start w:val="1"/>
      <w:numFmt w:val="bullet"/>
      <w:lvlText w:val="-"/>
      <w:lvlJc w:val="left"/>
      <w:pPr>
        <w:tabs>
          <w:tab w:val="num" w:pos="2160"/>
        </w:tabs>
        <w:ind w:left="2160" w:hanging="360"/>
      </w:pPr>
      <w:rPr>
        <w:rFonts w:ascii="Times New Roman" w:hAnsi="Times New Roman" w:hint="default"/>
      </w:rPr>
    </w:lvl>
    <w:lvl w:ilvl="3" w:tplc="B5FCFA6A" w:tentative="1">
      <w:start w:val="1"/>
      <w:numFmt w:val="bullet"/>
      <w:lvlText w:val="-"/>
      <w:lvlJc w:val="left"/>
      <w:pPr>
        <w:tabs>
          <w:tab w:val="num" w:pos="2880"/>
        </w:tabs>
        <w:ind w:left="2880" w:hanging="360"/>
      </w:pPr>
      <w:rPr>
        <w:rFonts w:ascii="Times New Roman" w:hAnsi="Times New Roman" w:hint="default"/>
      </w:rPr>
    </w:lvl>
    <w:lvl w:ilvl="4" w:tplc="766441E2" w:tentative="1">
      <w:start w:val="1"/>
      <w:numFmt w:val="bullet"/>
      <w:lvlText w:val="-"/>
      <w:lvlJc w:val="left"/>
      <w:pPr>
        <w:tabs>
          <w:tab w:val="num" w:pos="3600"/>
        </w:tabs>
        <w:ind w:left="3600" w:hanging="360"/>
      </w:pPr>
      <w:rPr>
        <w:rFonts w:ascii="Times New Roman" w:hAnsi="Times New Roman" w:hint="default"/>
      </w:rPr>
    </w:lvl>
    <w:lvl w:ilvl="5" w:tplc="CD5E0C82" w:tentative="1">
      <w:start w:val="1"/>
      <w:numFmt w:val="bullet"/>
      <w:lvlText w:val="-"/>
      <w:lvlJc w:val="left"/>
      <w:pPr>
        <w:tabs>
          <w:tab w:val="num" w:pos="4320"/>
        </w:tabs>
        <w:ind w:left="4320" w:hanging="360"/>
      </w:pPr>
      <w:rPr>
        <w:rFonts w:ascii="Times New Roman" w:hAnsi="Times New Roman" w:hint="default"/>
      </w:rPr>
    </w:lvl>
    <w:lvl w:ilvl="6" w:tplc="540A5DB4" w:tentative="1">
      <w:start w:val="1"/>
      <w:numFmt w:val="bullet"/>
      <w:lvlText w:val="-"/>
      <w:lvlJc w:val="left"/>
      <w:pPr>
        <w:tabs>
          <w:tab w:val="num" w:pos="5040"/>
        </w:tabs>
        <w:ind w:left="5040" w:hanging="360"/>
      </w:pPr>
      <w:rPr>
        <w:rFonts w:ascii="Times New Roman" w:hAnsi="Times New Roman" w:hint="default"/>
      </w:rPr>
    </w:lvl>
    <w:lvl w:ilvl="7" w:tplc="2DD00214" w:tentative="1">
      <w:start w:val="1"/>
      <w:numFmt w:val="bullet"/>
      <w:lvlText w:val="-"/>
      <w:lvlJc w:val="left"/>
      <w:pPr>
        <w:tabs>
          <w:tab w:val="num" w:pos="5760"/>
        </w:tabs>
        <w:ind w:left="5760" w:hanging="360"/>
      </w:pPr>
      <w:rPr>
        <w:rFonts w:ascii="Times New Roman" w:hAnsi="Times New Roman" w:hint="default"/>
      </w:rPr>
    </w:lvl>
    <w:lvl w:ilvl="8" w:tplc="26168E2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0"/>
  </w:num>
  <w:num w:numId="3">
    <w:abstractNumId w:val="11"/>
  </w:num>
  <w:num w:numId="4">
    <w:abstractNumId w:val="8"/>
  </w:num>
  <w:num w:numId="5">
    <w:abstractNumId w:val="2"/>
  </w:num>
  <w:num w:numId="6">
    <w:abstractNumId w:val="6"/>
  </w:num>
  <w:num w:numId="7">
    <w:abstractNumId w:val="7"/>
  </w:num>
  <w:num w:numId="8">
    <w:abstractNumId w:val="9"/>
  </w:num>
  <w:num w:numId="9">
    <w:abstractNumId w:val="0"/>
  </w:num>
  <w:num w:numId="10">
    <w:abstractNumId w:val="13"/>
  </w:num>
  <w:num w:numId="11">
    <w:abstractNumId w:val="5"/>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C02"/>
    <w:rsid w:val="000039DD"/>
    <w:rsid w:val="00042B78"/>
    <w:rsid w:val="0008775B"/>
    <w:rsid w:val="00096E00"/>
    <w:rsid w:val="000A5FD0"/>
    <w:rsid w:val="000E65F7"/>
    <w:rsid w:val="00127533"/>
    <w:rsid w:val="001510B4"/>
    <w:rsid w:val="00191BBE"/>
    <w:rsid w:val="001A6AF7"/>
    <w:rsid w:val="001C3966"/>
    <w:rsid w:val="001E1DCD"/>
    <w:rsid w:val="001F3CB6"/>
    <w:rsid w:val="00203CEC"/>
    <w:rsid w:val="00213919"/>
    <w:rsid w:val="002971B7"/>
    <w:rsid w:val="002A4C02"/>
    <w:rsid w:val="002C5E0B"/>
    <w:rsid w:val="002C6DC8"/>
    <w:rsid w:val="002F0A1C"/>
    <w:rsid w:val="00335DB2"/>
    <w:rsid w:val="003455DC"/>
    <w:rsid w:val="00383154"/>
    <w:rsid w:val="003B5749"/>
    <w:rsid w:val="003C3845"/>
    <w:rsid w:val="003C7E39"/>
    <w:rsid w:val="00450C14"/>
    <w:rsid w:val="004D07FC"/>
    <w:rsid w:val="004D5911"/>
    <w:rsid w:val="004F2204"/>
    <w:rsid w:val="00513852"/>
    <w:rsid w:val="0053443A"/>
    <w:rsid w:val="00541EB5"/>
    <w:rsid w:val="0054530C"/>
    <w:rsid w:val="006002E0"/>
    <w:rsid w:val="00602512"/>
    <w:rsid w:val="00691F50"/>
    <w:rsid w:val="006A02BF"/>
    <w:rsid w:val="006B291A"/>
    <w:rsid w:val="006C4FE4"/>
    <w:rsid w:val="006F1A33"/>
    <w:rsid w:val="00701749"/>
    <w:rsid w:val="007157B0"/>
    <w:rsid w:val="00732B9F"/>
    <w:rsid w:val="007D707A"/>
    <w:rsid w:val="007E11B5"/>
    <w:rsid w:val="00822256"/>
    <w:rsid w:val="00824094"/>
    <w:rsid w:val="00845FA1"/>
    <w:rsid w:val="0089770F"/>
    <w:rsid w:val="008B42FA"/>
    <w:rsid w:val="00966828"/>
    <w:rsid w:val="009A271F"/>
    <w:rsid w:val="00A03FA4"/>
    <w:rsid w:val="00A460DC"/>
    <w:rsid w:val="00A5364E"/>
    <w:rsid w:val="00A840CB"/>
    <w:rsid w:val="00A943A5"/>
    <w:rsid w:val="00AA1789"/>
    <w:rsid w:val="00AE7A71"/>
    <w:rsid w:val="00B40BCE"/>
    <w:rsid w:val="00B56CAA"/>
    <w:rsid w:val="00B649CC"/>
    <w:rsid w:val="00BF16B5"/>
    <w:rsid w:val="00C07A91"/>
    <w:rsid w:val="00C34189"/>
    <w:rsid w:val="00C47561"/>
    <w:rsid w:val="00C87476"/>
    <w:rsid w:val="00D11532"/>
    <w:rsid w:val="00D2665D"/>
    <w:rsid w:val="00D54C20"/>
    <w:rsid w:val="00D6767E"/>
    <w:rsid w:val="00D73307"/>
    <w:rsid w:val="00D87A09"/>
    <w:rsid w:val="00DE2519"/>
    <w:rsid w:val="00DE7F58"/>
    <w:rsid w:val="00E567DA"/>
    <w:rsid w:val="00E64AA2"/>
    <w:rsid w:val="00ED49E5"/>
    <w:rsid w:val="00F00B05"/>
    <w:rsid w:val="00F0163C"/>
    <w:rsid w:val="00F14E22"/>
    <w:rsid w:val="00F356AC"/>
    <w:rsid w:val="00F91FFB"/>
    <w:rsid w:val="00F9665B"/>
    <w:rsid w:val="00FA3A09"/>
    <w:rsid w:val="00FF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BF"/>
    <w:pPr>
      <w:ind w:left="720"/>
      <w:contextualSpacing/>
    </w:pPr>
  </w:style>
  <w:style w:type="paragraph" w:styleId="BalloonText">
    <w:name w:val="Balloon Text"/>
    <w:basedOn w:val="Normal"/>
    <w:link w:val="BalloonTextChar"/>
    <w:uiPriority w:val="99"/>
    <w:semiHidden/>
    <w:unhideWhenUsed/>
    <w:rsid w:val="002C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2BF"/>
    <w:pPr>
      <w:ind w:left="720"/>
      <w:contextualSpacing/>
    </w:pPr>
  </w:style>
  <w:style w:type="paragraph" w:styleId="BalloonText">
    <w:name w:val="Balloon Text"/>
    <w:basedOn w:val="Normal"/>
    <w:link w:val="BalloonTextChar"/>
    <w:uiPriority w:val="99"/>
    <w:semiHidden/>
    <w:unhideWhenUsed/>
    <w:rsid w:val="002C5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4701">
      <w:bodyDiv w:val="1"/>
      <w:marLeft w:val="0"/>
      <w:marRight w:val="0"/>
      <w:marTop w:val="0"/>
      <w:marBottom w:val="0"/>
      <w:divBdr>
        <w:top w:val="none" w:sz="0" w:space="0" w:color="auto"/>
        <w:left w:val="none" w:sz="0" w:space="0" w:color="auto"/>
        <w:bottom w:val="none" w:sz="0" w:space="0" w:color="auto"/>
        <w:right w:val="none" w:sz="0" w:space="0" w:color="auto"/>
      </w:divBdr>
      <w:divsChild>
        <w:div w:id="1438673772">
          <w:marLeft w:val="576"/>
          <w:marRight w:val="0"/>
          <w:marTop w:val="80"/>
          <w:marBottom w:val="0"/>
          <w:divBdr>
            <w:top w:val="none" w:sz="0" w:space="0" w:color="auto"/>
            <w:left w:val="none" w:sz="0" w:space="0" w:color="auto"/>
            <w:bottom w:val="none" w:sz="0" w:space="0" w:color="auto"/>
            <w:right w:val="none" w:sz="0" w:space="0" w:color="auto"/>
          </w:divBdr>
        </w:div>
        <w:div w:id="1909220632">
          <w:marLeft w:val="576"/>
          <w:marRight w:val="0"/>
          <w:marTop w:val="80"/>
          <w:marBottom w:val="0"/>
          <w:divBdr>
            <w:top w:val="none" w:sz="0" w:space="0" w:color="auto"/>
            <w:left w:val="none" w:sz="0" w:space="0" w:color="auto"/>
            <w:bottom w:val="none" w:sz="0" w:space="0" w:color="auto"/>
            <w:right w:val="none" w:sz="0" w:space="0" w:color="auto"/>
          </w:divBdr>
        </w:div>
        <w:div w:id="140851543">
          <w:marLeft w:val="576"/>
          <w:marRight w:val="0"/>
          <w:marTop w:val="80"/>
          <w:marBottom w:val="0"/>
          <w:divBdr>
            <w:top w:val="none" w:sz="0" w:space="0" w:color="auto"/>
            <w:left w:val="none" w:sz="0" w:space="0" w:color="auto"/>
            <w:bottom w:val="none" w:sz="0" w:space="0" w:color="auto"/>
            <w:right w:val="none" w:sz="0" w:space="0" w:color="auto"/>
          </w:divBdr>
        </w:div>
        <w:div w:id="302006293">
          <w:marLeft w:val="576"/>
          <w:marRight w:val="0"/>
          <w:marTop w:val="80"/>
          <w:marBottom w:val="0"/>
          <w:divBdr>
            <w:top w:val="none" w:sz="0" w:space="0" w:color="auto"/>
            <w:left w:val="none" w:sz="0" w:space="0" w:color="auto"/>
            <w:bottom w:val="none" w:sz="0" w:space="0" w:color="auto"/>
            <w:right w:val="none" w:sz="0" w:space="0" w:color="auto"/>
          </w:divBdr>
        </w:div>
      </w:divsChild>
    </w:div>
    <w:div w:id="509101320">
      <w:bodyDiv w:val="1"/>
      <w:marLeft w:val="0"/>
      <w:marRight w:val="0"/>
      <w:marTop w:val="0"/>
      <w:marBottom w:val="0"/>
      <w:divBdr>
        <w:top w:val="none" w:sz="0" w:space="0" w:color="auto"/>
        <w:left w:val="none" w:sz="0" w:space="0" w:color="auto"/>
        <w:bottom w:val="none" w:sz="0" w:space="0" w:color="auto"/>
        <w:right w:val="none" w:sz="0" w:space="0" w:color="auto"/>
      </w:divBdr>
      <w:divsChild>
        <w:div w:id="1679236705">
          <w:marLeft w:val="547"/>
          <w:marRight w:val="0"/>
          <w:marTop w:val="200"/>
          <w:marBottom w:val="0"/>
          <w:divBdr>
            <w:top w:val="none" w:sz="0" w:space="0" w:color="auto"/>
            <w:left w:val="none" w:sz="0" w:space="0" w:color="auto"/>
            <w:bottom w:val="none" w:sz="0" w:space="0" w:color="auto"/>
            <w:right w:val="none" w:sz="0" w:space="0" w:color="auto"/>
          </w:divBdr>
        </w:div>
        <w:div w:id="203718364">
          <w:marLeft w:val="547"/>
          <w:marRight w:val="0"/>
          <w:marTop w:val="200"/>
          <w:marBottom w:val="0"/>
          <w:divBdr>
            <w:top w:val="none" w:sz="0" w:space="0" w:color="auto"/>
            <w:left w:val="none" w:sz="0" w:space="0" w:color="auto"/>
            <w:bottom w:val="none" w:sz="0" w:space="0" w:color="auto"/>
            <w:right w:val="none" w:sz="0" w:space="0" w:color="auto"/>
          </w:divBdr>
        </w:div>
        <w:div w:id="35206956">
          <w:marLeft w:val="547"/>
          <w:marRight w:val="0"/>
          <w:marTop w:val="200"/>
          <w:marBottom w:val="0"/>
          <w:divBdr>
            <w:top w:val="none" w:sz="0" w:space="0" w:color="auto"/>
            <w:left w:val="none" w:sz="0" w:space="0" w:color="auto"/>
            <w:bottom w:val="none" w:sz="0" w:space="0" w:color="auto"/>
            <w:right w:val="none" w:sz="0" w:space="0" w:color="auto"/>
          </w:divBdr>
        </w:div>
        <w:div w:id="1526408170">
          <w:marLeft w:val="547"/>
          <w:marRight w:val="0"/>
          <w:marTop w:val="200"/>
          <w:marBottom w:val="0"/>
          <w:divBdr>
            <w:top w:val="none" w:sz="0" w:space="0" w:color="auto"/>
            <w:left w:val="none" w:sz="0" w:space="0" w:color="auto"/>
            <w:bottom w:val="none" w:sz="0" w:space="0" w:color="auto"/>
            <w:right w:val="none" w:sz="0" w:space="0" w:color="auto"/>
          </w:divBdr>
        </w:div>
        <w:div w:id="1844976606">
          <w:marLeft w:val="547"/>
          <w:marRight w:val="0"/>
          <w:marTop w:val="200"/>
          <w:marBottom w:val="0"/>
          <w:divBdr>
            <w:top w:val="none" w:sz="0" w:space="0" w:color="auto"/>
            <w:left w:val="none" w:sz="0" w:space="0" w:color="auto"/>
            <w:bottom w:val="none" w:sz="0" w:space="0" w:color="auto"/>
            <w:right w:val="none" w:sz="0" w:space="0" w:color="auto"/>
          </w:divBdr>
        </w:div>
      </w:divsChild>
    </w:div>
    <w:div w:id="707680196">
      <w:bodyDiv w:val="1"/>
      <w:marLeft w:val="0"/>
      <w:marRight w:val="0"/>
      <w:marTop w:val="0"/>
      <w:marBottom w:val="0"/>
      <w:divBdr>
        <w:top w:val="none" w:sz="0" w:space="0" w:color="auto"/>
        <w:left w:val="none" w:sz="0" w:space="0" w:color="auto"/>
        <w:bottom w:val="none" w:sz="0" w:space="0" w:color="auto"/>
        <w:right w:val="none" w:sz="0" w:space="0" w:color="auto"/>
      </w:divBdr>
      <w:divsChild>
        <w:div w:id="244150505">
          <w:marLeft w:val="547"/>
          <w:marRight w:val="0"/>
          <w:marTop w:val="200"/>
          <w:marBottom w:val="0"/>
          <w:divBdr>
            <w:top w:val="none" w:sz="0" w:space="0" w:color="auto"/>
            <w:left w:val="none" w:sz="0" w:space="0" w:color="auto"/>
            <w:bottom w:val="none" w:sz="0" w:space="0" w:color="auto"/>
            <w:right w:val="none" w:sz="0" w:space="0" w:color="auto"/>
          </w:divBdr>
        </w:div>
        <w:div w:id="48461285">
          <w:marLeft w:val="547"/>
          <w:marRight w:val="0"/>
          <w:marTop w:val="200"/>
          <w:marBottom w:val="0"/>
          <w:divBdr>
            <w:top w:val="none" w:sz="0" w:space="0" w:color="auto"/>
            <w:left w:val="none" w:sz="0" w:space="0" w:color="auto"/>
            <w:bottom w:val="none" w:sz="0" w:space="0" w:color="auto"/>
            <w:right w:val="none" w:sz="0" w:space="0" w:color="auto"/>
          </w:divBdr>
        </w:div>
        <w:div w:id="2105955805">
          <w:marLeft w:val="547"/>
          <w:marRight w:val="0"/>
          <w:marTop w:val="200"/>
          <w:marBottom w:val="0"/>
          <w:divBdr>
            <w:top w:val="none" w:sz="0" w:space="0" w:color="auto"/>
            <w:left w:val="none" w:sz="0" w:space="0" w:color="auto"/>
            <w:bottom w:val="none" w:sz="0" w:space="0" w:color="auto"/>
            <w:right w:val="none" w:sz="0" w:space="0" w:color="auto"/>
          </w:divBdr>
        </w:div>
      </w:divsChild>
    </w:div>
    <w:div w:id="721443935">
      <w:bodyDiv w:val="1"/>
      <w:marLeft w:val="0"/>
      <w:marRight w:val="0"/>
      <w:marTop w:val="0"/>
      <w:marBottom w:val="0"/>
      <w:divBdr>
        <w:top w:val="none" w:sz="0" w:space="0" w:color="auto"/>
        <w:left w:val="none" w:sz="0" w:space="0" w:color="auto"/>
        <w:bottom w:val="none" w:sz="0" w:space="0" w:color="auto"/>
        <w:right w:val="none" w:sz="0" w:space="0" w:color="auto"/>
      </w:divBdr>
    </w:div>
    <w:div w:id="782193562">
      <w:bodyDiv w:val="1"/>
      <w:marLeft w:val="0"/>
      <w:marRight w:val="0"/>
      <w:marTop w:val="0"/>
      <w:marBottom w:val="0"/>
      <w:divBdr>
        <w:top w:val="none" w:sz="0" w:space="0" w:color="auto"/>
        <w:left w:val="none" w:sz="0" w:space="0" w:color="auto"/>
        <w:bottom w:val="none" w:sz="0" w:space="0" w:color="auto"/>
        <w:right w:val="none" w:sz="0" w:space="0" w:color="auto"/>
      </w:divBdr>
      <w:divsChild>
        <w:div w:id="1015618036">
          <w:marLeft w:val="547"/>
          <w:marRight w:val="0"/>
          <w:marTop w:val="200"/>
          <w:marBottom w:val="0"/>
          <w:divBdr>
            <w:top w:val="none" w:sz="0" w:space="0" w:color="auto"/>
            <w:left w:val="none" w:sz="0" w:space="0" w:color="auto"/>
            <w:bottom w:val="none" w:sz="0" w:space="0" w:color="auto"/>
            <w:right w:val="none" w:sz="0" w:space="0" w:color="auto"/>
          </w:divBdr>
        </w:div>
        <w:div w:id="346713176">
          <w:marLeft w:val="547"/>
          <w:marRight w:val="0"/>
          <w:marTop w:val="200"/>
          <w:marBottom w:val="0"/>
          <w:divBdr>
            <w:top w:val="none" w:sz="0" w:space="0" w:color="auto"/>
            <w:left w:val="none" w:sz="0" w:space="0" w:color="auto"/>
            <w:bottom w:val="none" w:sz="0" w:space="0" w:color="auto"/>
            <w:right w:val="none" w:sz="0" w:space="0" w:color="auto"/>
          </w:divBdr>
        </w:div>
        <w:div w:id="2049337102">
          <w:marLeft w:val="547"/>
          <w:marRight w:val="0"/>
          <w:marTop w:val="200"/>
          <w:marBottom w:val="0"/>
          <w:divBdr>
            <w:top w:val="none" w:sz="0" w:space="0" w:color="auto"/>
            <w:left w:val="none" w:sz="0" w:space="0" w:color="auto"/>
            <w:bottom w:val="none" w:sz="0" w:space="0" w:color="auto"/>
            <w:right w:val="none" w:sz="0" w:space="0" w:color="auto"/>
          </w:divBdr>
        </w:div>
      </w:divsChild>
    </w:div>
    <w:div w:id="952326163">
      <w:bodyDiv w:val="1"/>
      <w:marLeft w:val="0"/>
      <w:marRight w:val="0"/>
      <w:marTop w:val="0"/>
      <w:marBottom w:val="0"/>
      <w:divBdr>
        <w:top w:val="none" w:sz="0" w:space="0" w:color="auto"/>
        <w:left w:val="none" w:sz="0" w:space="0" w:color="auto"/>
        <w:bottom w:val="none" w:sz="0" w:space="0" w:color="auto"/>
        <w:right w:val="none" w:sz="0" w:space="0" w:color="auto"/>
      </w:divBdr>
      <w:divsChild>
        <w:div w:id="900823293">
          <w:marLeft w:val="576"/>
          <w:marRight w:val="0"/>
          <w:marTop w:val="80"/>
          <w:marBottom w:val="0"/>
          <w:divBdr>
            <w:top w:val="none" w:sz="0" w:space="0" w:color="auto"/>
            <w:left w:val="none" w:sz="0" w:space="0" w:color="auto"/>
            <w:bottom w:val="none" w:sz="0" w:space="0" w:color="auto"/>
            <w:right w:val="none" w:sz="0" w:space="0" w:color="auto"/>
          </w:divBdr>
        </w:div>
        <w:div w:id="861479001">
          <w:marLeft w:val="576"/>
          <w:marRight w:val="0"/>
          <w:marTop w:val="80"/>
          <w:marBottom w:val="0"/>
          <w:divBdr>
            <w:top w:val="none" w:sz="0" w:space="0" w:color="auto"/>
            <w:left w:val="none" w:sz="0" w:space="0" w:color="auto"/>
            <w:bottom w:val="none" w:sz="0" w:space="0" w:color="auto"/>
            <w:right w:val="none" w:sz="0" w:space="0" w:color="auto"/>
          </w:divBdr>
        </w:div>
        <w:div w:id="1132820360">
          <w:marLeft w:val="576"/>
          <w:marRight w:val="0"/>
          <w:marTop w:val="80"/>
          <w:marBottom w:val="0"/>
          <w:divBdr>
            <w:top w:val="none" w:sz="0" w:space="0" w:color="auto"/>
            <w:left w:val="none" w:sz="0" w:space="0" w:color="auto"/>
            <w:bottom w:val="none" w:sz="0" w:space="0" w:color="auto"/>
            <w:right w:val="none" w:sz="0" w:space="0" w:color="auto"/>
          </w:divBdr>
        </w:div>
      </w:divsChild>
    </w:div>
    <w:div w:id="1021785978">
      <w:bodyDiv w:val="1"/>
      <w:marLeft w:val="0"/>
      <w:marRight w:val="0"/>
      <w:marTop w:val="0"/>
      <w:marBottom w:val="0"/>
      <w:divBdr>
        <w:top w:val="none" w:sz="0" w:space="0" w:color="auto"/>
        <w:left w:val="none" w:sz="0" w:space="0" w:color="auto"/>
        <w:bottom w:val="none" w:sz="0" w:space="0" w:color="auto"/>
        <w:right w:val="none" w:sz="0" w:space="0" w:color="auto"/>
      </w:divBdr>
      <w:divsChild>
        <w:div w:id="187107741">
          <w:marLeft w:val="547"/>
          <w:marRight w:val="0"/>
          <w:marTop w:val="200"/>
          <w:marBottom w:val="0"/>
          <w:divBdr>
            <w:top w:val="none" w:sz="0" w:space="0" w:color="auto"/>
            <w:left w:val="none" w:sz="0" w:space="0" w:color="auto"/>
            <w:bottom w:val="none" w:sz="0" w:space="0" w:color="auto"/>
            <w:right w:val="none" w:sz="0" w:space="0" w:color="auto"/>
          </w:divBdr>
        </w:div>
        <w:div w:id="1510831514">
          <w:marLeft w:val="547"/>
          <w:marRight w:val="0"/>
          <w:marTop w:val="200"/>
          <w:marBottom w:val="0"/>
          <w:divBdr>
            <w:top w:val="none" w:sz="0" w:space="0" w:color="auto"/>
            <w:left w:val="none" w:sz="0" w:space="0" w:color="auto"/>
            <w:bottom w:val="none" w:sz="0" w:space="0" w:color="auto"/>
            <w:right w:val="none" w:sz="0" w:space="0" w:color="auto"/>
          </w:divBdr>
        </w:div>
      </w:divsChild>
    </w:div>
    <w:div w:id="1712417626">
      <w:bodyDiv w:val="1"/>
      <w:marLeft w:val="0"/>
      <w:marRight w:val="0"/>
      <w:marTop w:val="0"/>
      <w:marBottom w:val="0"/>
      <w:divBdr>
        <w:top w:val="none" w:sz="0" w:space="0" w:color="auto"/>
        <w:left w:val="none" w:sz="0" w:space="0" w:color="auto"/>
        <w:bottom w:val="none" w:sz="0" w:space="0" w:color="auto"/>
        <w:right w:val="none" w:sz="0" w:space="0" w:color="auto"/>
      </w:divBdr>
      <w:divsChild>
        <w:div w:id="190191840">
          <w:marLeft w:val="547"/>
          <w:marRight w:val="0"/>
          <w:marTop w:val="200"/>
          <w:marBottom w:val="0"/>
          <w:divBdr>
            <w:top w:val="none" w:sz="0" w:space="0" w:color="auto"/>
            <w:left w:val="none" w:sz="0" w:space="0" w:color="auto"/>
            <w:bottom w:val="none" w:sz="0" w:space="0" w:color="auto"/>
            <w:right w:val="none" w:sz="0" w:space="0" w:color="auto"/>
          </w:divBdr>
        </w:div>
      </w:divsChild>
    </w:div>
    <w:div w:id="1761291008">
      <w:bodyDiv w:val="1"/>
      <w:marLeft w:val="0"/>
      <w:marRight w:val="0"/>
      <w:marTop w:val="0"/>
      <w:marBottom w:val="0"/>
      <w:divBdr>
        <w:top w:val="none" w:sz="0" w:space="0" w:color="auto"/>
        <w:left w:val="none" w:sz="0" w:space="0" w:color="auto"/>
        <w:bottom w:val="none" w:sz="0" w:space="0" w:color="auto"/>
        <w:right w:val="none" w:sz="0" w:space="0" w:color="auto"/>
      </w:divBdr>
      <w:divsChild>
        <w:div w:id="1834637577">
          <w:marLeft w:val="547"/>
          <w:marRight w:val="0"/>
          <w:marTop w:val="200"/>
          <w:marBottom w:val="0"/>
          <w:divBdr>
            <w:top w:val="none" w:sz="0" w:space="0" w:color="auto"/>
            <w:left w:val="none" w:sz="0" w:space="0" w:color="auto"/>
            <w:bottom w:val="none" w:sz="0" w:space="0" w:color="auto"/>
            <w:right w:val="none" w:sz="0" w:space="0" w:color="auto"/>
          </w:divBdr>
        </w:div>
        <w:div w:id="124094698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GiaHuy</dc:creator>
  <cp:lastModifiedBy>Bang</cp:lastModifiedBy>
  <cp:revision>5</cp:revision>
  <dcterms:created xsi:type="dcterms:W3CDTF">2015-11-26T04:36:00Z</dcterms:created>
  <dcterms:modified xsi:type="dcterms:W3CDTF">2015-12-10T16:17:00Z</dcterms:modified>
</cp:coreProperties>
</file>