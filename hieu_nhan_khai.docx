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8B" w:rsidRPr="00722437" w:rsidRDefault="00722437">
      <w:pPr>
        <w:rPr>
          <w:b/>
          <w:sz w:val="36"/>
          <w:szCs w:val="36"/>
        </w:rPr>
      </w:pPr>
      <w:r w:rsidRPr="00722437">
        <w:rPr>
          <w:b/>
          <w:sz w:val="36"/>
          <w:szCs w:val="36"/>
        </w:rPr>
        <w:t xml:space="preserve">Chương 4: </w:t>
      </w:r>
      <w:del w:id="0" w:author="Bang" w:date="2015-12-04T01:53:00Z">
        <w:r w:rsidRPr="00722437" w:rsidDel="00946930">
          <w:rPr>
            <w:b/>
            <w:sz w:val="36"/>
            <w:szCs w:val="36"/>
          </w:rPr>
          <w:delText>Định hướng phát triển cộng dồng</w:delText>
        </w:r>
      </w:del>
      <w:ins w:id="1" w:author="Bang" w:date="2015-12-04T01:53:00Z">
        <w:r w:rsidR="00946930">
          <w:rPr>
            <w:b/>
            <w:sz w:val="36"/>
            <w:szCs w:val="36"/>
          </w:rPr>
          <w:t xml:space="preserve"> Cộng đồng định hướng phát triển</w:t>
        </w:r>
      </w:ins>
    </w:p>
    <w:p w:rsidR="00847CC2" w:rsidRPr="00722437" w:rsidRDefault="00946930" w:rsidP="00722437">
      <w:pPr>
        <w:numPr>
          <w:ilvl w:val="0"/>
          <w:numId w:val="1"/>
        </w:numPr>
      </w:pPr>
      <w:ins w:id="2" w:author="Bang" w:date="2015-12-04T01:55:00Z">
        <w:r>
          <w:t xml:space="preserve">Các </w:t>
        </w:r>
      </w:ins>
      <w:r w:rsidR="00722437" w:rsidRPr="00722437">
        <w:t xml:space="preserve">Công cụ  </w:t>
      </w:r>
      <w:del w:id="3" w:author="Bang" w:date="2015-12-04T01:55:00Z">
        <w:r w:rsidR="00722437" w:rsidRPr="00722437" w:rsidDel="00946930">
          <w:delText>quy trình thiết kế và viết chương trình</w:delText>
        </w:r>
      </w:del>
      <w:ins w:id="4" w:author="Bang" w:date="2015-12-04T01:55:00Z">
        <w:r>
          <w:t xml:space="preserve"> được sử dụng trong một dự án phát triển OSS</w:t>
        </w:r>
      </w:ins>
    </w:p>
    <w:p w:rsidR="00847CC2" w:rsidRPr="00722437" w:rsidRDefault="00722437" w:rsidP="00722437">
      <w:pPr>
        <w:numPr>
          <w:ilvl w:val="0"/>
          <w:numId w:val="1"/>
        </w:numPr>
      </w:pPr>
      <w:r w:rsidRPr="00722437">
        <w:t xml:space="preserve">Quản lý các phiên bản và </w:t>
      </w:r>
      <w:del w:id="5" w:author="Bang" w:date="2015-12-04T01:57:00Z">
        <w:r w:rsidRPr="00722437" w:rsidDel="00400B64">
          <w:delText>tao mới xậy dựng</w:delText>
        </w:r>
      </w:del>
      <w:ins w:id="6" w:author="Bang" w:date="2015-12-04T01:57:00Z">
        <w:r w:rsidR="00400B64">
          <w:t xml:space="preserve"> </w:t>
        </w:r>
      </w:ins>
      <w:ins w:id="7" w:author="Bang" w:date="2015-12-04T02:06:00Z">
        <w:r w:rsidR="00400B64">
          <w:t xml:space="preserve">tạo các </w:t>
        </w:r>
      </w:ins>
      <w:ins w:id="8" w:author="Bang" w:date="2015-12-04T01:57:00Z">
        <w:r w:rsidR="00400B64">
          <w:t>build</w:t>
        </w:r>
      </w:ins>
      <w:ins w:id="9" w:author="Bang" w:date="2015-12-04T02:06:00Z">
        <w:r w:rsidR="00400B64">
          <w:t xml:space="preserve"> mới</w:t>
        </w:r>
      </w:ins>
    </w:p>
    <w:p w:rsidR="00847CC2" w:rsidRPr="00722437" w:rsidRDefault="00400B64" w:rsidP="00722437">
      <w:pPr>
        <w:numPr>
          <w:ilvl w:val="0"/>
          <w:numId w:val="1"/>
        </w:numPr>
      </w:pPr>
      <w:ins w:id="10" w:author="Bang" w:date="2015-12-04T02:12:00Z">
        <w:r>
          <w:t xml:space="preserve">Các </w:t>
        </w:r>
      </w:ins>
      <w:r w:rsidR="00722437" w:rsidRPr="00722437">
        <w:t xml:space="preserve">Phương pháp </w:t>
      </w:r>
      <w:del w:id="11" w:author="Bang" w:date="2015-12-04T02:12:00Z">
        <w:r w:rsidR="00722437" w:rsidRPr="00722437" w:rsidDel="001F1E38">
          <w:delText>thử nghiện</w:delText>
        </w:r>
      </w:del>
      <w:ins w:id="12" w:author="Bang" w:date="2015-12-04T02:12:00Z">
        <w:r w:rsidR="001F1E38">
          <w:t>kiểm thử</w:t>
        </w:r>
      </w:ins>
      <w:r w:rsidR="00722437" w:rsidRPr="00722437">
        <w:t xml:space="preserve"> và vấn đề theo dõi</w:t>
      </w:r>
      <w:ins w:id="13" w:author="Bang" w:date="2015-12-04T02:13:00Z">
        <w:r w:rsidR="001F1E38">
          <w:t xml:space="preserve"> vấn đề (lỗi)</w:t>
        </w:r>
      </w:ins>
    </w:p>
    <w:p w:rsidR="00847CC2" w:rsidRPr="00722437" w:rsidRDefault="00722437" w:rsidP="00722437">
      <w:pPr>
        <w:numPr>
          <w:ilvl w:val="0"/>
          <w:numId w:val="1"/>
        </w:numPr>
      </w:pPr>
      <w:r w:rsidRPr="00722437">
        <w:t>Làm thế nào mã nguồn mỡ được phát hành</w:t>
      </w:r>
    </w:p>
    <w:p w:rsidR="00722437" w:rsidRDefault="00722437">
      <w:r w:rsidRPr="00722437">
        <w:rPr>
          <w:noProof/>
        </w:rPr>
        <w:drawing>
          <wp:inline distT="0" distB="0" distL="0" distR="0" wp14:anchorId="41F139D7" wp14:editId="5E44B26A">
            <wp:extent cx="5943600" cy="3829050"/>
            <wp:effectExtent l="0" t="0" r="0" b="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a:effectLst/>
                    <a:extLst/>
                  </pic:spPr>
                </pic:pic>
              </a:graphicData>
            </a:graphic>
          </wp:inline>
        </w:drawing>
      </w:r>
    </w:p>
    <w:p w:rsidR="00722437" w:rsidRPr="00722437" w:rsidRDefault="00722437">
      <w:pPr>
        <w:rPr>
          <w:b/>
        </w:rPr>
      </w:pPr>
      <w:r w:rsidRPr="00722437">
        <w:rPr>
          <w:b/>
        </w:rPr>
        <w:t>Nhóm phát triển: Thiết kế phần mềm và phát triển</w:t>
      </w:r>
    </w:p>
    <w:p w:rsidR="00847CC2" w:rsidRPr="00722437" w:rsidRDefault="00722437" w:rsidP="00722437">
      <w:pPr>
        <w:numPr>
          <w:ilvl w:val="0"/>
          <w:numId w:val="2"/>
        </w:numPr>
      </w:pPr>
      <w:del w:id="14" w:author="Bang" w:date="2015-12-04T02:25:00Z">
        <w:r w:rsidRPr="00722437" w:rsidDel="0018556F">
          <w:delText xml:space="preserve">Một phát triển phần mềm dựa vào cộng đồng </w:delText>
        </w:r>
      </w:del>
      <w:ins w:id="15" w:author="Bang" w:date="2015-12-04T02:25:00Z">
        <w:r w:rsidR="0018556F">
          <w:t>Cộng đồng định hướng phát triển</w:t>
        </w:r>
      </w:ins>
      <w:r w:rsidRPr="00722437">
        <w:t xml:space="preserve">thường bắt đầu như một dự án để giải quyết các vấn đề chung trên toàn xã hội. </w:t>
      </w:r>
    </w:p>
    <w:p w:rsidR="00847CC2" w:rsidRPr="00722437" w:rsidRDefault="00722437" w:rsidP="00722437">
      <w:pPr>
        <w:numPr>
          <w:ilvl w:val="0"/>
          <w:numId w:val="2"/>
        </w:numPr>
      </w:pPr>
      <w:r w:rsidRPr="00722437">
        <w:lastRenderedPageBreak/>
        <w:t xml:space="preserve">Những vấn đề </w:t>
      </w:r>
      <w:ins w:id="16" w:author="Bang" w:date="2015-12-04T02:26:00Z">
        <w:r w:rsidR="0018556F">
          <w:t xml:space="preserve">này </w:t>
        </w:r>
      </w:ins>
      <w:r w:rsidRPr="00722437">
        <w:t xml:space="preserve">về mặt kỹ thuật được gọi là </w:t>
      </w:r>
      <w:r w:rsidRPr="0018556F">
        <w:rPr>
          <w:highlight w:val="yellow"/>
          <w:rPrChange w:id="17" w:author="Bang" w:date="2015-12-04T02:27:00Z">
            <w:rPr/>
          </w:rPrChange>
        </w:rPr>
        <w:t>điểm đau</w:t>
      </w:r>
      <w:r w:rsidRPr="00722437">
        <w:t>, và bao gồm một danh sách các yêu cầu mà các phần mềm dự kiến sẽ hoàn thành.</w:t>
      </w:r>
    </w:p>
    <w:p w:rsidR="00847CC2" w:rsidRDefault="00722437" w:rsidP="00722437">
      <w:pPr>
        <w:numPr>
          <w:ilvl w:val="0"/>
          <w:numId w:val="2"/>
        </w:numPr>
        <w:rPr>
          <w:ins w:id="18" w:author="Bang" w:date="2015-12-04T02:28:00Z"/>
        </w:rPr>
      </w:pPr>
      <w:r w:rsidRPr="00722437">
        <w:t>Nhóm thiết kế nhiều trường hợp cũng là nhóm phát triển, có những yêu cầu như là đầu vào và viết các thuật toán được hiệu quả chi phí và tối ưu về hiệu suất.</w:t>
      </w:r>
    </w:p>
    <w:p w:rsidR="0018556F" w:rsidRPr="00722437" w:rsidRDefault="0018556F" w:rsidP="00722437">
      <w:pPr>
        <w:numPr>
          <w:ilvl w:val="0"/>
          <w:numId w:val="2"/>
        </w:numPr>
      </w:pPr>
      <w:ins w:id="19" w:author="Bang" w:date="2015-12-04T02:29:00Z">
        <w:r>
          <w:t>Người thiết kế nên là người có nhiều kinh nghiệm nhất, thông hiểu toàn bộ hệ thống</w:t>
        </w:r>
      </w:ins>
    </w:p>
    <w:p w:rsidR="00722437" w:rsidRPr="00722437" w:rsidRDefault="00722437" w:rsidP="00722437">
      <w:r w:rsidRPr="00722437">
        <w:t xml:space="preserve">    Hai điểm quan trọng nhất mà một nhà thiết kế phải phân tích chặt chẽ:</w:t>
      </w:r>
    </w:p>
    <w:p w:rsidR="00847CC2" w:rsidRPr="00722437" w:rsidRDefault="00722437" w:rsidP="00722437">
      <w:pPr>
        <w:numPr>
          <w:ilvl w:val="0"/>
          <w:numId w:val="3"/>
        </w:numPr>
      </w:pPr>
      <w:r w:rsidRPr="00722437">
        <w:t>Nền tảng phần cứng</w:t>
      </w:r>
    </w:p>
    <w:p w:rsidR="00847CC2" w:rsidRPr="00722437" w:rsidRDefault="00722437" w:rsidP="00722437">
      <w:pPr>
        <w:numPr>
          <w:ilvl w:val="0"/>
          <w:numId w:val="3"/>
        </w:numPr>
      </w:pPr>
      <w:r w:rsidRPr="00722437">
        <w:t>Hệ điều hành</w:t>
      </w:r>
    </w:p>
    <w:p w:rsidR="00722437" w:rsidRPr="00722437" w:rsidRDefault="00722437" w:rsidP="00722437">
      <w:r w:rsidRPr="00722437">
        <w:t xml:space="preserve">     Một thiết kế hoàn hảo nên được tự giải thích và dễ hiểu. Tất cả các thuật toán và các biểu đồ nên bao gồm giải thích chi tiết và các tài liệu cần thiết khác bao gồm phức tạp thời gian-không gian và các hành vi dự kiến của hệ thống theo tốt nhất và kịch bản tồi tệ nhất .UML là  1 chuẩn mực  việc sử dụng thiết kế phần mềm.</w:t>
      </w:r>
      <w:ins w:id="20" w:author="Bang" w:date="2015-12-04T02:50:00Z">
        <w:r w:rsidR="00EA458D">
          <w:t xml:space="preserve"> ???</w:t>
        </w:r>
      </w:ins>
    </w:p>
    <w:p w:rsidR="00722437" w:rsidRPr="00722437" w:rsidRDefault="00722437">
      <w:pPr>
        <w:rPr>
          <w:b/>
        </w:rPr>
      </w:pPr>
      <w:del w:id="21" w:author="Bang" w:date="2015-12-04T02:32:00Z">
        <w:r w:rsidRPr="00722437" w:rsidDel="0018556F">
          <w:rPr>
            <w:b/>
          </w:rPr>
          <w:delText>Phiên bản kiểm soát</w:delText>
        </w:r>
      </w:del>
      <w:ins w:id="22" w:author="Bang" w:date="2015-12-04T02:32:00Z">
        <w:r w:rsidR="0018556F">
          <w:rPr>
            <w:b/>
          </w:rPr>
          <w:t>Quản lý phiên bản (Version control)</w:t>
        </w:r>
      </w:ins>
    </w:p>
    <w:p w:rsidR="00722437" w:rsidRPr="0018556F" w:rsidRDefault="00722437" w:rsidP="00722437">
      <w:pPr>
        <w:rPr>
          <w:strike/>
          <w:rPrChange w:id="23" w:author="Bang" w:date="2015-12-04T02:33:00Z">
            <w:rPr/>
          </w:rPrChange>
        </w:rPr>
      </w:pPr>
      <w:r w:rsidRPr="0018556F">
        <w:rPr>
          <w:strike/>
          <w:rPrChange w:id="24" w:author="Bang" w:date="2015-12-04T02:33:00Z">
            <w:rPr/>
          </w:rPrChange>
        </w:rPr>
        <w:t xml:space="preserve">     </w:t>
      </w:r>
      <w:r w:rsidRPr="0018556F">
        <w:rPr>
          <w:bCs/>
          <w:strike/>
          <w:rPrChange w:id="25" w:author="Bang" w:date="2015-12-04T02:33:00Z">
            <w:rPr>
              <w:bCs/>
            </w:rPr>
          </w:rPrChange>
        </w:rPr>
        <w:t>Phiên bản kiểm soát (hoặc kiểm soát sửa đổi) là cơ chế để quản lý tất cả các phiên bản này một cách hiệu quả.</w:t>
      </w:r>
    </w:p>
    <w:p w:rsidR="00722437" w:rsidRPr="00722437" w:rsidRDefault="00722437" w:rsidP="00722437">
      <w:r w:rsidRPr="00722437">
        <w:rPr>
          <w:bCs/>
        </w:rPr>
        <w:t xml:space="preserve">     Có hai loại hệ thống kiểm soát phiên bản :</w:t>
      </w:r>
    </w:p>
    <w:p w:rsidR="00847CC2" w:rsidRPr="00722437" w:rsidRDefault="00722437" w:rsidP="00722437">
      <w:pPr>
        <w:numPr>
          <w:ilvl w:val="0"/>
          <w:numId w:val="4"/>
        </w:numPr>
      </w:pPr>
      <w:del w:id="26" w:author="Bang" w:date="2015-12-04T02:33:00Z">
        <w:r w:rsidRPr="00722437" w:rsidDel="0018556F">
          <w:delText>Tập trung hệ thống điều khiển phiên bản</w:delText>
        </w:r>
      </w:del>
      <w:ins w:id="27" w:author="Bang" w:date="2015-12-04T02:33:00Z">
        <w:r w:rsidR="0018556F">
          <w:t>Hệ thống quản lý phiên bản tập  trung</w:t>
        </w:r>
      </w:ins>
      <w:r w:rsidRPr="00722437">
        <w:t xml:space="preserve"> (CVCS) Nó hoạt động một cách tập trung có nghĩa là các nhà phát triển và thử nghiệm trên thế giới có thể kết nối đến một máy chủ, nơi một kho trung tâm cho toàn bộ dự án được lưu trữ.</w:t>
      </w:r>
      <w:ins w:id="28" w:author="Bang" w:date="2015-12-04T02:35:00Z">
        <w:r w:rsidR="00EA4752">
          <w:t xml:space="preserve"> VD: SVN</w:t>
        </w:r>
      </w:ins>
    </w:p>
    <w:p w:rsidR="00847CC2" w:rsidRPr="00722437" w:rsidRDefault="00722437" w:rsidP="00722437">
      <w:pPr>
        <w:numPr>
          <w:ilvl w:val="0"/>
          <w:numId w:val="4"/>
        </w:numPr>
      </w:pPr>
      <w:del w:id="29" w:author="Bang" w:date="2015-12-04T02:34:00Z">
        <w:r w:rsidRPr="00722437" w:rsidDel="00EA4752">
          <w:delText xml:space="preserve">Hệ thống phân cấp / phân phối Version Control </w:delText>
        </w:r>
      </w:del>
      <w:ins w:id="30" w:author="Bang" w:date="2015-12-04T02:34:00Z">
        <w:r w:rsidR="00EA4752">
          <w:t>Hệ thông quản lý phiên bản không tập trung</w:t>
        </w:r>
      </w:ins>
      <w:r w:rsidRPr="00722437">
        <w:t>(DVCS) - Đây là loại điều khiển phiên bản cho phép một nhà phát triển hoặc thử nghiệm để tạo ra chi nhánh mã riêng của họ, có nghĩa là, họ có thể duy trì các phiên bản của mã một cách phi tập trung.</w:t>
      </w:r>
      <w:ins w:id="31" w:author="Bang" w:date="2015-12-04T02:35:00Z">
        <w:r w:rsidR="00EA4752">
          <w:t xml:space="preserve"> VD: Git</w:t>
        </w:r>
      </w:ins>
    </w:p>
    <w:p w:rsidR="00722437" w:rsidRPr="00722437" w:rsidRDefault="00722437">
      <w:pPr>
        <w:rPr>
          <w:b/>
        </w:rPr>
      </w:pPr>
      <w:r w:rsidRPr="00722437">
        <w:rPr>
          <w:b/>
        </w:rPr>
        <w:lastRenderedPageBreak/>
        <w:t xml:space="preserve">        Nhóm </w:t>
      </w:r>
      <w:del w:id="32" w:author="Bang" w:date="2015-12-04T02:36:00Z">
        <w:r w:rsidRPr="00722437" w:rsidDel="00EA4752">
          <w:rPr>
            <w:b/>
          </w:rPr>
          <w:delText>xây dựng</w:delText>
        </w:r>
      </w:del>
      <w:ins w:id="33" w:author="Bang" w:date="2015-12-04T02:36:00Z">
        <w:r w:rsidR="00EA4752">
          <w:rPr>
            <w:b/>
          </w:rPr>
          <w:t>Build</w:t>
        </w:r>
      </w:ins>
      <w:r w:rsidRPr="00722437">
        <w:rPr>
          <w:b/>
        </w:rPr>
        <w:t xml:space="preserve"> : </w:t>
      </w:r>
      <w:del w:id="34" w:author="Bang" w:date="2015-12-04T02:36:00Z">
        <w:r w:rsidRPr="00722437" w:rsidDel="00EA4752">
          <w:rPr>
            <w:b/>
          </w:rPr>
          <w:delText>Xây dựng phần mềm</w:delText>
        </w:r>
      </w:del>
      <w:ins w:id="35" w:author="Bang" w:date="2015-12-04T02:36:00Z">
        <w:r w:rsidR="00EA4752">
          <w:rPr>
            <w:b/>
          </w:rPr>
          <w:t>Software Building</w:t>
        </w:r>
      </w:ins>
    </w:p>
    <w:p w:rsidR="00722437" w:rsidRPr="00722437" w:rsidRDefault="00722437" w:rsidP="00722437">
      <w:r w:rsidRPr="00722437">
        <w:t xml:space="preserve">           Công việc nhòm xây dựng:</w:t>
      </w:r>
    </w:p>
    <w:p w:rsidR="00847CC2" w:rsidRPr="00722437" w:rsidRDefault="00722437" w:rsidP="00722437">
      <w:pPr>
        <w:numPr>
          <w:ilvl w:val="0"/>
          <w:numId w:val="5"/>
        </w:numPr>
      </w:pPr>
      <w:r w:rsidRPr="00722437">
        <w:t>Xây dựng phần mềm dùng để chỉ tổng biên dịch và liên kết tất cả các mã nguồn của một dự án.</w:t>
      </w:r>
    </w:p>
    <w:p w:rsidR="00847CC2" w:rsidRPr="00722437" w:rsidRDefault="00722437" w:rsidP="00EA4752">
      <w:pPr>
        <w:numPr>
          <w:ilvl w:val="0"/>
          <w:numId w:val="5"/>
        </w:numPr>
      </w:pPr>
      <w:r w:rsidRPr="00722437">
        <w:t xml:space="preserve">Thường xuyên bổ sung, xóa và sửa đổi các tập tin mã nguồn </w:t>
      </w:r>
      <w:del w:id="36" w:author="Bang" w:date="2015-12-04T02:40:00Z">
        <w:r w:rsidRPr="00722437" w:rsidDel="00EA4752">
          <w:delText xml:space="preserve">dưới </w:delText>
        </w:r>
      </w:del>
      <w:ins w:id="37" w:author="Bang" w:date="2015-12-04T02:40:00Z">
        <w:r w:rsidR="00EA4752">
          <w:t>trong</w:t>
        </w:r>
        <w:r w:rsidR="00EA4752" w:rsidRPr="00722437">
          <w:t xml:space="preserve"> </w:t>
        </w:r>
      </w:ins>
      <w:r w:rsidRPr="00722437">
        <w:t>kho trung tâm của dự án</w:t>
      </w:r>
      <w:del w:id="38" w:author="Bang" w:date="2015-12-04T02:42:00Z">
        <w:r w:rsidRPr="00722437" w:rsidDel="00EA4752">
          <w:delText>.</w:delText>
        </w:r>
      </w:del>
      <w:r w:rsidRPr="00722437">
        <w:t>Thực hiện những thay đổi này có hiệu lực, các mã sửa đổi cần phải được biên dịch lại và liên kết thường xuyên.</w:t>
      </w:r>
    </w:p>
    <w:p w:rsidR="00847CC2" w:rsidRPr="00722437" w:rsidRDefault="00722437" w:rsidP="00722437">
      <w:pPr>
        <w:numPr>
          <w:ilvl w:val="0"/>
          <w:numId w:val="5"/>
        </w:numPr>
      </w:pPr>
      <w:r w:rsidRPr="00722437">
        <w:rPr>
          <w:lang w:val="vi-VN"/>
        </w:rPr>
        <w:t>Điều quan trọng là đề cập đến quá trình xây dựng</w:t>
      </w:r>
      <w:r w:rsidRPr="00722437">
        <w:t xml:space="preserve"> </w:t>
      </w:r>
      <w:r w:rsidRPr="00722437">
        <w:rPr>
          <w:lang w:val="vi-VN"/>
        </w:rPr>
        <w:t>recompiles chỉ những tập tin mã nguồn đó đã được sửa đổi kể từ khi xây dựng trước đó đã được phát hành.</w:t>
      </w:r>
      <w:ins w:id="39" w:author="Bang" w:date="2015-12-04T02:44:00Z">
        <w:r w:rsidR="00EA458D">
          <w:t xml:space="preserve"> ???</w:t>
        </w:r>
      </w:ins>
    </w:p>
    <w:p w:rsidR="00722437" w:rsidRDefault="00722437"/>
    <w:p w:rsidR="00722437" w:rsidRDefault="00722437">
      <w:r w:rsidRPr="00722437">
        <w:rPr>
          <w:noProof/>
        </w:rPr>
        <w:drawing>
          <wp:inline distT="0" distB="0" distL="0" distR="0" wp14:anchorId="12F95BDD" wp14:editId="0345F692">
            <wp:extent cx="5943600" cy="45415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a:effectLst/>
                    <a:extLst/>
                  </pic:spPr>
                </pic:pic>
              </a:graphicData>
            </a:graphic>
          </wp:inline>
        </w:drawing>
      </w:r>
    </w:p>
    <w:p w:rsidR="00722437" w:rsidRPr="00722437" w:rsidRDefault="00722437" w:rsidP="00722437">
      <w:r w:rsidRPr="00722437">
        <w:rPr>
          <w:lang w:val="vi-VN"/>
        </w:rPr>
        <w:lastRenderedPageBreak/>
        <w:t>Phần mềm Berczuk và Appleton đã chia xây dựng thành ba loại</w:t>
      </w:r>
      <w:r w:rsidRPr="00722437">
        <w:t>:</w:t>
      </w:r>
    </w:p>
    <w:p w:rsidR="00847CC2" w:rsidRPr="00722437" w:rsidRDefault="00722437" w:rsidP="00722437">
      <w:pPr>
        <w:numPr>
          <w:ilvl w:val="0"/>
          <w:numId w:val="6"/>
        </w:numPr>
      </w:pPr>
      <w:r w:rsidRPr="00722437">
        <w:t xml:space="preserve">Private build là </w:t>
      </w:r>
      <w:del w:id="40" w:author="Bang" w:date="2015-12-04T02:48:00Z">
        <w:r w:rsidRPr="00722437" w:rsidDel="00EA458D">
          <w:delText>một phiên bản mới của chi nhánh cá nhân của một nhà phát triển trong một DVCS.</w:delText>
        </w:r>
      </w:del>
      <w:ins w:id="41" w:author="Bang" w:date="2015-12-04T02:48:00Z">
        <w:r w:rsidR="00EA458D">
          <w:t xml:space="preserve"> Build cục bộ của cá nhân</w:t>
        </w:r>
      </w:ins>
    </w:p>
    <w:p w:rsidR="00847CC2" w:rsidRPr="00722437" w:rsidRDefault="00722437" w:rsidP="00722437">
      <w:pPr>
        <w:numPr>
          <w:ilvl w:val="0"/>
          <w:numId w:val="6"/>
        </w:numPr>
      </w:pPr>
      <w:r w:rsidRPr="00722437">
        <w:t>Integration build -</w:t>
      </w:r>
      <w:del w:id="42" w:author="Bang" w:date="2015-12-04T02:51:00Z">
        <w:r w:rsidRPr="00722437" w:rsidDel="00EA458D">
          <w:delText xml:space="preserve"> Một hợp xây dựng được tạo ra từ việc biên soạn và liên kết các chi nhánh chính của dự án và có sẵn cho tất cả các bên trong cộng đồng để sử dụng.</w:delText>
        </w:r>
      </w:del>
      <w:ins w:id="43" w:author="Bang" w:date="2015-12-04T02:51:00Z">
        <w:r w:rsidR="00EA458D">
          <w:t>Biên dịch và liên kết các nhánh (branch) chính lại với nhau</w:t>
        </w:r>
      </w:ins>
    </w:p>
    <w:p w:rsidR="00847CC2" w:rsidRPr="00722437" w:rsidRDefault="00722437" w:rsidP="00722437">
      <w:pPr>
        <w:numPr>
          <w:ilvl w:val="0"/>
          <w:numId w:val="6"/>
        </w:numPr>
      </w:pPr>
      <w:r w:rsidRPr="00722437">
        <w:t xml:space="preserve">Release build là phiên bản cuối cùng của phần mềm sẽ được xuất xưởng. </w:t>
      </w:r>
      <w:ins w:id="44" w:author="Bang" w:date="2015-12-04T02:52:00Z">
        <w:r w:rsidR="00EA458D">
          <w:t>(</w:t>
        </w:r>
      </w:ins>
      <w:r w:rsidRPr="00722437">
        <w:t>Nó là cơ bản một bản chụp của một xây dựng hội nhập ổn định mà người dùng sử dụng như một sản phẩm</w:t>
      </w:r>
      <w:ins w:id="45" w:author="Bang" w:date="2015-12-04T02:52:00Z">
        <w:r w:rsidR="00EA458D">
          <w:t xml:space="preserve"> ???)</w:t>
        </w:r>
      </w:ins>
      <w:r w:rsidRPr="00722437">
        <w:t>.</w:t>
      </w:r>
    </w:p>
    <w:p w:rsidR="00722437" w:rsidRPr="00722437" w:rsidRDefault="00722437">
      <w:pPr>
        <w:rPr>
          <w:b/>
        </w:rPr>
      </w:pPr>
      <w:r w:rsidRPr="00722437">
        <w:rPr>
          <w:b/>
          <w:lang w:val="vi-VN"/>
        </w:rPr>
        <w:t>Nhóm thử nghiệm:kiểm thử phần mềm</w:t>
      </w:r>
    </w:p>
    <w:p w:rsidR="00722437" w:rsidRPr="00722437" w:rsidRDefault="00722437" w:rsidP="00722437">
      <w:r w:rsidRPr="00722437">
        <w:rPr>
          <w:lang w:val="vi-VN"/>
        </w:rPr>
        <w:t>Phần mềm kiểm tra theo quy định của Glenford j.Myers trong cuốn sách của ông(The Art Of Software).</w:t>
      </w:r>
    </w:p>
    <w:p w:rsidR="00722437" w:rsidRPr="00722437" w:rsidRDefault="00722437" w:rsidP="00722437">
      <w:r w:rsidRPr="00722437">
        <w:rPr>
          <w:lang w:val="vi-VN"/>
        </w:rPr>
        <w:t>Có 2 loại kiểm thử phần mềm: hộp đen va hộp trắng.</w:t>
      </w:r>
    </w:p>
    <w:p w:rsidR="00722437" w:rsidRPr="00722437" w:rsidRDefault="00722437" w:rsidP="00722437">
      <w:r w:rsidRPr="008E1DA1">
        <w:rPr>
          <w:highlight w:val="yellow"/>
          <w:lang w:val="vi-VN"/>
        </w:rPr>
        <w:t>Black box</w:t>
      </w:r>
      <w:r w:rsidRPr="00722437">
        <w:rPr>
          <w:lang w:val="vi-VN"/>
        </w:rPr>
        <w:t xml:space="preserve"> testing(hộp đen):</w:t>
      </w:r>
      <w:del w:id="46" w:author="Bang" w:date="2015-12-04T02:54:00Z">
        <w:r w:rsidRPr="00722437" w:rsidDel="00EA458D">
          <w:rPr>
            <w:lang w:val="vi-VN"/>
          </w:rPr>
          <w:delText>sản lượng</w:delText>
        </w:r>
      </w:del>
      <w:ins w:id="47" w:author="Bang" w:date="2015-12-04T02:54:00Z">
        <w:r w:rsidR="00EA458D">
          <w:t xml:space="preserve"> kết quả</w:t>
        </w:r>
      </w:ins>
      <w:r w:rsidRPr="00722437">
        <w:rPr>
          <w:lang w:val="vi-VN"/>
        </w:rPr>
        <w:t xml:space="preserve"> thực tế của mã được so sánh với các kết quả mong đợi.Thử nghiệm có nghĩa vụ phải cung cấp hệ thống với một tập hợp đầu vào </w:t>
      </w:r>
      <w:del w:id="48" w:author="Bang" w:date="2015-12-04T02:55:00Z">
        <w:r w:rsidRPr="00722437" w:rsidDel="003C049E">
          <w:rPr>
            <w:lang w:val="vi-VN"/>
          </w:rPr>
          <w:delText xml:space="preserve">va </w:delText>
        </w:r>
      </w:del>
      <w:ins w:id="49" w:author="Bang" w:date="2015-12-04T02:55:00Z">
        <w:r w:rsidR="003C049E" w:rsidRPr="00722437">
          <w:rPr>
            <w:lang w:val="vi-VN"/>
          </w:rPr>
          <w:t>v</w:t>
        </w:r>
        <w:r w:rsidR="003C049E">
          <w:t>à</w:t>
        </w:r>
        <w:r w:rsidR="003C049E" w:rsidRPr="00722437">
          <w:rPr>
            <w:lang w:val="vi-VN"/>
          </w:rPr>
          <w:t xml:space="preserve"> </w:t>
        </w:r>
      </w:ins>
      <w:del w:id="50" w:author="Bang" w:date="2015-12-04T02:55:00Z">
        <w:r w:rsidRPr="00722437" w:rsidDel="003C049E">
          <w:rPr>
            <w:lang w:val="vi-VN"/>
          </w:rPr>
          <w:delText xml:space="preserve">ghi lại ở </w:delText>
        </w:r>
      </w:del>
      <w:r w:rsidRPr="00722437">
        <w:rPr>
          <w:lang w:val="vi-VN"/>
        </w:rPr>
        <w:t>đầu ra tương ứng.</w:t>
      </w:r>
    </w:p>
    <w:p w:rsidR="00722437" w:rsidRDefault="00722437" w:rsidP="00722437">
      <w:pPr>
        <w:rPr>
          <w:ins w:id="51" w:author="Bang" w:date="2015-12-04T02:56:00Z"/>
        </w:rPr>
      </w:pPr>
      <w:r w:rsidRPr="008E1DA1">
        <w:rPr>
          <w:highlight w:val="yellow"/>
          <w:lang w:val="vi-VN"/>
        </w:rPr>
        <w:t>White box</w:t>
      </w:r>
      <w:r w:rsidRPr="00722437">
        <w:rPr>
          <w:lang w:val="vi-VN"/>
        </w:rPr>
        <w:t xml:space="preserve"> testing(hộp trắng):ngược lại với hộp đen,trong các loại nghiệm,kiểm tra xem xét mã nguồn của các sản phẩm và thực hiện một số </w:t>
      </w:r>
      <w:del w:id="52" w:author="Bang" w:date="2015-12-04T02:55:00Z">
        <w:r w:rsidRPr="00722437" w:rsidDel="003C049E">
          <w:rPr>
            <w:lang w:val="vi-VN"/>
          </w:rPr>
          <w:delText>điều tra</w:delText>
        </w:r>
      </w:del>
      <w:ins w:id="53" w:author="Bang" w:date="2015-12-04T02:55:00Z">
        <w:r w:rsidR="003C049E">
          <w:t>phân tích</w:t>
        </w:r>
      </w:ins>
      <w:r w:rsidRPr="00722437">
        <w:rPr>
          <w:lang w:val="vi-VN"/>
        </w:rPr>
        <w:t xml:space="preserve"> trong trường hợp thất bại. </w:t>
      </w:r>
    </w:p>
    <w:p w:rsidR="003C049E" w:rsidRPr="008E1DA1" w:rsidRDefault="003C049E" w:rsidP="00722437">
      <w:pPr>
        <w:rPr>
          <w:color w:val="FFC000"/>
        </w:rPr>
      </w:pPr>
      <w:ins w:id="54" w:author="Bang" w:date="2015-12-04T02:56:00Z">
        <w:r w:rsidRPr="008E1DA1">
          <w:rPr>
            <w:color w:val="FFC000"/>
            <w:highlight w:val="yellow"/>
          </w:rPr>
          <w:t>Unit  test</w:t>
        </w:r>
      </w:ins>
      <w:ins w:id="55" w:author="Bang" w:date="2015-12-04T02:57:00Z">
        <w:r w:rsidRPr="008E1DA1">
          <w:rPr>
            <w:color w:val="FFC000"/>
            <w:highlight w:val="yellow"/>
          </w:rPr>
          <w:t>ing</w:t>
        </w:r>
      </w:ins>
      <w:ins w:id="56" w:author="Bang" w:date="2015-12-04T02:56:00Z">
        <w:r w:rsidRPr="008E1DA1">
          <w:rPr>
            <w:color w:val="FFC000"/>
            <w:highlight w:val="yellow"/>
          </w:rPr>
          <w:t xml:space="preserve">, Integration testing, </w:t>
        </w:r>
      </w:ins>
      <w:ins w:id="57" w:author="Bang" w:date="2015-12-04T02:58:00Z">
        <w:r w:rsidRPr="008E1DA1">
          <w:rPr>
            <w:color w:val="FFC000"/>
            <w:highlight w:val="yellow"/>
          </w:rPr>
          <w:t>System testing, Alpha testing, Beta testing</w:t>
        </w:r>
      </w:ins>
      <w:ins w:id="58" w:author="Bang" w:date="2015-12-04T02:59:00Z">
        <w:r w:rsidRPr="008E1DA1">
          <w:rPr>
            <w:color w:val="FFC000"/>
            <w:highlight w:val="yellow"/>
          </w:rPr>
          <w:t>???</w:t>
        </w:r>
      </w:ins>
    </w:p>
    <w:p w:rsidR="00722437" w:rsidRPr="003C049E" w:rsidRDefault="00722437">
      <w:pPr>
        <w:rPr>
          <w:b/>
        </w:rPr>
      </w:pPr>
      <w:r w:rsidRPr="00722437">
        <w:rPr>
          <w:b/>
          <w:lang w:val="vi-VN"/>
        </w:rPr>
        <w:t xml:space="preserve">Nhóm </w:t>
      </w:r>
      <w:del w:id="59" w:author="Bang" w:date="2015-12-04T02:59:00Z">
        <w:r w:rsidRPr="00722437" w:rsidDel="003C049E">
          <w:rPr>
            <w:b/>
            <w:lang w:val="vi-VN"/>
          </w:rPr>
          <w:delText xml:space="preserve">phát hành </w:delText>
        </w:r>
      </w:del>
      <w:r w:rsidRPr="00722437">
        <w:rPr>
          <w:b/>
          <w:lang w:val="vi-VN"/>
        </w:rPr>
        <w:t>quản lý</w:t>
      </w:r>
      <w:ins w:id="60" w:author="Bang" w:date="2015-12-04T02:59:00Z">
        <w:r w:rsidR="003C049E">
          <w:rPr>
            <w:b/>
          </w:rPr>
          <w:t xml:space="preserve"> phát hành</w:t>
        </w:r>
      </w:ins>
      <w:r w:rsidRPr="00722437">
        <w:rPr>
          <w:b/>
          <w:lang w:val="vi-VN"/>
        </w:rPr>
        <w:t xml:space="preserve">: </w:t>
      </w:r>
      <w:del w:id="61" w:author="Bang" w:date="2015-12-04T02:59:00Z">
        <w:r w:rsidRPr="00722437" w:rsidDel="003C049E">
          <w:rPr>
            <w:b/>
            <w:lang w:val="vi-VN"/>
          </w:rPr>
          <w:delText>bao bì</w:delText>
        </w:r>
      </w:del>
      <w:ins w:id="62" w:author="Bang" w:date="2015-12-04T02:59:00Z">
        <w:r w:rsidR="003C049E">
          <w:rPr>
            <w:b/>
          </w:rPr>
          <w:t xml:space="preserve"> đóng gói</w:t>
        </w:r>
      </w:ins>
    </w:p>
    <w:p w:rsidR="00847CC2" w:rsidRPr="00722437" w:rsidDel="003C049E" w:rsidRDefault="00722437">
      <w:pPr>
        <w:ind w:left="360"/>
        <w:rPr>
          <w:del w:id="63" w:author="Bang" w:date="2015-12-04T03:03:00Z"/>
        </w:rPr>
        <w:pPrChange w:id="64" w:author="Bang" w:date="2015-12-04T03:03:00Z">
          <w:pPr>
            <w:numPr>
              <w:numId w:val="7"/>
            </w:numPr>
            <w:tabs>
              <w:tab w:val="num" w:pos="720"/>
            </w:tabs>
            <w:ind w:left="720" w:hanging="360"/>
          </w:pPr>
        </w:pPrChange>
      </w:pPr>
      <w:r w:rsidRPr="00722437">
        <w:rPr>
          <w:lang w:val="vi-VN"/>
        </w:rPr>
        <w:t>Người dùng ưu tiên cho một sản phẩm nào đó được đóng gói</w:t>
      </w:r>
      <w:ins w:id="65" w:author="Bang" w:date="2015-12-04T03:02:00Z">
        <w:r w:rsidR="003C049E">
          <w:t xml:space="preserve"> tốt</w:t>
        </w:r>
      </w:ins>
      <w:r w:rsidRPr="00722437">
        <w:rPr>
          <w:lang w:val="vi-VN"/>
        </w:rPr>
        <w:t>.</w:t>
      </w:r>
    </w:p>
    <w:p w:rsidR="00847CC2" w:rsidRPr="00722437" w:rsidRDefault="00722437">
      <w:pPr>
        <w:ind w:left="360"/>
        <w:pPrChange w:id="66" w:author="Bang" w:date="2015-12-04T03:03:00Z">
          <w:pPr>
            <w:numPr>
              <w:numId w:val="7"/>
            </w:numPr>
            <w:tabs>
              <w:tab w:val="num" w:pos="720"/>
            </w:tabs>
            <w:ind w:left="720" w:hanging="360"/>
          </w:pPr>
        </w:pPrChange>
      </w:pPr>
      <w:r w:rsidRPr="00722437">
        <w:rPr>
          <w:lang w:val="vi-VN"/>
        </w:rPr>
        <w:t>Trong một phần mềm mã nguồn mở mục cốt lõi là mã nguồn.</w:t>
      </w:r>
    </w:p>
    <w:p w:rsidR="00683492" w:rsidRDefault="00722437" w:rsidP="00683492">
      <w:pPr>
        <w:ind w:left="360"/>
        <w:pPrChange w:id="67" w:author="Bang" w:date="2015-12-09T22:48:00Z">
          <w:pPr>
            <w:numPr>
              <w:numId w:val="7"/>
            </w:numPr>
            <w:tabs>
              <w:tab w:val="num" w:pos="720"/>
            </w:tabs>
            <w:ind w:left="720" w:hanging="360"/>
          </w:pPr>
        </w:pPrChange>
      </w:pPr>
      <w:r w:rsidRPr="00722437">
        <w:rPr>
          <w:lang w:val="vi-VN"/>
        </w:rPr>
        <w:t>Một gói đạt tiêu chuẩn bao gồm:một hướng dẫn cài đặt,một hướng dẫn sử dụng và các thông tin khác.</w:t>
      </w:r>
      <w:del w:id="68" w:author="Bang" w:date="2015-12-04T03:05:00Z">
        <w:r w:rsidRPr="00722437" w:rsidDel="003C049E">
          <w:rPr>
            <w:lang w:val="vi-VN"/>
          </w:rPr>
          <w:delText xml:space="preserve">Gói </w:delText>
        </w:r>
      </w:del>
      <w:ins w:id="69" w:author="Bang" w:date="2015-12-04T03:05:00Z">
        <w:r w:rsidR="003C049E">
          <w:t xml:space="preserve">Các </w:t>
        </w:r>
      </w:ins>
      <w:r w:rsidRPr="00722437">
        <w:rPr>
          <w:lang w:val="vi-VN"/>
        </w:rPr>
        <w:t>phần mềm viết bằng ngôn ngữ cấp cao</w:t>
      </w:r>
      <w:del w:id="70" w:author="Bang" w:date="2015-12-04T03:05:00Z">
        <w:r w:rsidRPr="00722437" w:rsidDel="003C049E">
          <w:rPr>
            <w:lang w:val="vi-VN"/>
          </w:rPr>
          <w:delText xml:space="preserve">: </w:delText>
        </w:r>
      </w:del>
      <w:ins w:id="71" w:author="Bang" w:date="2015-12-04T03:05:00Z">
        <w:r w:rsidR="003C049E">
          <w:t xml:space="preserve"> như</w:t>
        </w:r>
        <w:r w:rsidR="003C049E" w:rsidRPr="00722437">
          <w:rPr>
            <w:lang w:val="vi-VN"/>
          </w:rPr>
          <w:t xml:space="preserve"> </w:t>
        </w:r>
      </w:ins>
      <w:r w:rsidRPr="00722437">
        <w:rPr>
          <w:lang w:val="vi-VN"/>
        </w:rPr>
        <w:t>C,C++</w:t>
      </w:r>
      <w:ins w:id="72" w:author="Bang" w:date="2015-12-04T03:05:00Z">
        <w:r w:rsidR="00B548E2">
          <w:t xml:space="preserve"> Có thể có file biên dich trước</w:t>
        </w:r>
      </w:ins>
    </w:p>
    <w:p w:rsidR="00847CC2" w:rsidRPr="00722437" w:rsidRDefault="00722437" w:rsidP="00683492">
      <w:pPr>
        <w:ind w:left="360"/>
      </w:pPr>
      <w:r w:rsidRPr="00722437">
        <w:rPr>
          <w:lang w:val="vi-VN"/>
        </w:rPr>
        <w:lastRenderedPageBreak/>
        <w:t>Tất cả những yếu tố này đặt lại với nhau trong một thư mục duy nhất và được nén thành một file duy nhất</w:t>
      </w:r>
    </w:p>
    <w:p w:rsidR="00722437" w:rsidRPr="00722437" w:rsidRDefault="00722437">
      <w:pPr>
        <w:rPr>
          <w:b/>
        </w:rPr>
      </w:pPr>
      <w:r w:rsidRPr="00722437">
        <w:rPr>
          <w:b/>
          <w:lang w:val="vi-VN"/>
        </w:rPr>
        <w:t>Nhóm quản lý phát hành</w:t>
      </w:r>
    </w:p>
    <w:p w:rsidR="00722437" w:rsidRDefault="00722437" w:rsidP="00722437">
      <w:r w:rsidRPr="00722437">
        <w:rPr>
          <w:lang w:val="vi-VN"/>
        </w:rPr>
        <w:t>Phát hành phần mềm có nghĩa là làm một phiên bản hoàn toàn mới hoặc nâng cấp một phần mềm có sẵn cho người sử dụng.</w:t>
      </w:r>
    </w:p>
    <w:p w:rsidR="008E1DA1" w:rsidRDefault="008E1DA1" w:rsidP="00722437">
      <w:pPr>
        <w:rPr>
          <w:ins w:id="73" w:author="Bang" w:date="2015-12-09T22:58:00Z"/>
        </w:rPr>
      </w:pPr>
      <w:ins w:id="74" w:author="Bang" w:date="2015-12-09T22:58:00Z">
        <w:r>
          <w:t>Tên của 1 gói được phát hành thường có</w:t>
        </w:r>
        <w:r>
          <w:t xml:space="preserve"> dạng sau: </w:t>
        </w:r>
      </w:ins>
    </w:p>
    <w:p w:rsidR="008E1DA1" w:rsidRDefault="008E1DA1" w:rsidP="008E1DA1">
      <w:pPr>
        <w:jc w:val="center"/>
        <w:rPr>
          <w:ins w:id="75" w:author="Bang" w:date="2015-12-09T22:58:00Z"/>
        </w:rPr>
        <w:pPrChange w:id="76" w:author="Bang" w:date="2015-12-09T22:58:00Z">
          <w:pPr/>
        </w:pPrChange>
      </w:pPr>
      <w:ins w:id="77" w:author="Bang" w:date="2015-12-09T22:58:00Z">
        <w:r w:rsidRPr="008E1DA1">
          <w:t>Abcdefg x.y.z &lt; Alpha | Beta &gt;</w:t>
        </w:r>
      </w:ins>
    </w:p>
    <w:p w:rsidR="008E1DA1" w:rsidRDefault="008E1DA1" w:rsidP="008E1DA1">
      <w:ins w:id="78" w:author="Bang" w:date="2015-12-09T22:58:00Z">
        <w:r w:rsidRPr="008E1DA1">
          <w:t>Abcdefg</w:t>
        </w:r>
        <w:r>
          <w:t xml:space="preserve"> là gì? X,y, z </w:t>
        </w:r>
      </w:ins>
      <w:ins w:id="79" w:author="Bang" w:date="2015-12-09T22:59:00Z">
        <w:r>
          <w:t xml:space="preserve">được gọi </w:t>
        </w:r>
      </w:ins>
      <w:ins w:id="80" w:author="Bang" w:date="2015-12-09T22:58:00Z">
        <w:r>
          <w:t xml:space="preserve">là </w:t>
        </w:r>
      </w:ins>
      <w:ins w:id="81" w:author="Bang" w:date="2015-12-09T22:59:00Z">
        <w:r>
          <w:t xml:space="preserve">thành phần </w:t>
        </w:r>
      </w:ins>
      <w:ins w:id="82" w:author="Bang" w:date="2015-12-09T22:58:00Z">
        <w:r>
          <w:t>gì?</w:t>
        </w:r>
      </w:ins>
    </w:p>
    <w:p w:rsidR="00722437" w:rsidRPr="0076783A" w:rsidRDefault="00722437" w:rsidP="00722437">
      <w:r w:rsidRPr="00722437">
        <w:rPr>
          <w:lang w:val="vi-VN"/>
        </w:rPr>
        <w:t>Sau khi phát hành thành công,nhóm các nhà phát triển được chia thành hai:một là để duy trì và hổ trợ các phiên bản đã được phát hành,hai là nâng cao hơn nữa các sản phẩm với những chức năng mới.</w:t>
      </w:r>
      <w:ins w:id="83" w:author="Bang" w:date="2015-12-09T23:31:00Z">
        <w:r w:rsidR="0076783A">
          <w:t xml:space="preserve"> </w:t>
        </w:r>
        <w:r w:rsidR="0076783A">
          <w:sym w:font="Wingdings" w:char="F0E0"/>
        </w:r>
        <w:r w:rsidR="0076783A">
          <w:t xml:space="preserve"> tại kho trung tâm phân chia </w:t>
        </w:r>
      </w:ins>
      <w:ins w:id="84" w:author="Bang" w:date="2015-12-09T23:32:00Z">
        <w:r w:rsidR="0076783A">
          <w:t xml:space="preserve">2 </w:t>
        </w:r>
      </w:ins>
      <w:ins w:id="85" w:author="Bang" w:date="2015-12-09T23:31:00Z">
        <w:r w:rsidR="0076783A">
          <w:t>nhánh</w:t>
        </w:r>
      </w:ins>
      <w:ins w:id="86" w:author="Bang" w:date="2015-12-09T23:32:00Z">
        <w:r w:rsidR="0076783A">
          <w:t xml:space="preserve"> tương ứng</w:t>
        </w:r>
      </w:ins>
    </w:p>
    <w:p w:rsidR="00722437" w:rsidRPr="0076783A" w:rsidRDefault="00722437">
      <w:pPr>
        <w:rPr>
          <w:b/>
        </w:rPr>
      </w:pPr>
      <w:del w:id="87" w:author="Bang" w:date="2015-12-09T23:34:00Z">
        <w:r w:rsidRPr="00722437" w:rsidDel="0076783A">
          <w:rPr>
            <w:b/>
            <w:lang w:val="vi-VN"/>
          </w:rPr>
          <w:delText xml:space="preserve">Lắp </w:delText>
        </w:r>
      </w:del>
      <w:ins w:id="88" w:author="Bang" w:date="2015-12-09T23:34:00Z">
        <w:r w:rsidR="0076783A">
          <w:rPr>
            <w:b/>
          </w:rPr>
          <w:t>Cài</w:t>
        </w:r>
        <w:r w:rsidR="0076783A" w:rsidRPr="00722437">
          <w:rPr>
            <w:b/>
            <w:lang w:val="vi-VN"/>
          </w:rPr>
          <w:t xml:space="preserve"> </w:t>
        </w:r>
      </w:ins>
      <w:r w:rsidRPr="00722437">
        <w:rPr>
          <w:b/>
          <w:lang w:val="vi-VN"/>
        </w:rPr>
        <w:t xml:space="preserve">đặt và </w:t>
      </w:r>
      <w:del w:id="89" w:author="Bang" w:date="2015-12-09T23:34:00Z">
        <w:r w:rsidRPr="00722437" w:rsidDel="0076783A">
          <w:rPr>
            <w:b/>
            <w:lang w:val="vi-VN"/>
          </w:rPr>
          <w:delText xml:space="preserve">vấn đề </w:delText>
        </w:r>
      </w:del>
      <w:r w:rsidRPr="00722437">
        <w:rPr>
          <w:b/>
          <w:lang w:val="vi-VN"/>
        </w:rPr>
        <w:t>theo dõi</w:t>
      </w:r>
      <w:ins w:id="90" w:author="Bang" w:date="2015-12-09T23:34:00Z">
        <w:r w:rsidR="0076783A">
          <w:rPr>
            <w:b/>
          </w:rPr>
          <w:t xml:space="preserve"> sự cố</w:t>
        </w:r>
      </w:ins>
    </w:p>
    <w:p w:rsidR="00847CC2" w:rsidRDefault="00722437" w:rsidP="00722437">
      <w:pPr>
        <w:numPr>
          <w:ilvl w:val="0"/>
          <w:numId w:val="8"/>
        </w:numPr>
        <w:rPr>
          <w:ins w:id="91" w:author="Bang" w:date="2015-12-10T00:01:00Z"/>
        </w:rPr>
      </w:pPr>
      <w:del w:id="92" w:author="Bang" w:date="2015-12-10T00:01:00Z">
        <w:r w:rsidRPr="00722437" w:rsidDel="00531684">
          <w:rPr>
            <w:lang w:val="vi-VN"/>
          </w:rPr>
          <w:delText>Sau một OSS được phát hành và có sẵn cho người dùng phải cài đặt sản phẫm với các phần mềm độc quyền</w:delText>
        </w:r>
      </w:del>
    </w:p>
    <w:p w:rsidR="00531684" w:rsidRPr="00722437" w:rsidRDefault="00531684" w:rsidP="00722437">
      <w:pPr>
        <w:numPr>
          <w:ilvl w:val="0"/>
          <w:numId w:val="8"/>
        </w:numPr>
      </w:pPr>
      <w:ins w:id="93" w:author="Bang" w:date="2015-12-10T00:01:00Z">
        <w:r>
          <w:t xml:space="preserve">Khác với PM thương mại, OSS </w:t>
        </w:r>
      </w:ins>
      <w:ins w:id="94" w:author="Bang" w:date="2015-12-10T00:12:00Z">
        <w:r w:rsidR="0025175A">
          <w:t>có thể phải biên dịch lại trước khi dùng</w:t>
        </w:r>
      </w:ins>
      <w:bookmarkStart w:id="95" w:name="_GoBack"/>
      <w:bookmarkEnd w:id="95"/>
    </w:p>
    <w:p w:rsidR="00847CC2" w:rsidRPr="00722437" w:rsidRDefault="00722437" w:rsidP="00722437">
      <w:pPr>
        <w:numPr>
          <w:ilvl w:val="0"/>
          <w:numId w:val="8"/>
        </w:numPr>
      </w:pPr>
      <w:r w:rsidRPr="00722437">
        <w:rPr>
          <w:lang w:val="vi-VN"/>
        </w:rPr>
        <w:t>Thực hiện một số các cấu hình trước khi cài đặt.</w:t>
      </w:r>
    </w:p>
    <w:p w:rsidR="00847CC2" w:rsidRPr="00722437" w:rsidRDefault="00722437" w:rsidP="00722437">
      <w:pPr>
        <w:numPr>
          <w:ilvl w:val="0"/>
          <w:numId w:val="8"/>
        </w:numPr>
      </w:pPr>
      <w:r w:rsidRPr="00722437">
        <w:rPr>
          <w:lang w:val="vi-VN"/>
        </w:rPr>
        <w:t>Phần này cũng mô tả cách người dùng có thể cung cấp thông tin phản hồi để các vấn đề cộng đồng sử dụng và theo dõi.</w:t>
      </w:r>
    </w:p>
    <w:p w:rsidR="00722437" w:rsidRPr="00722437" w:rsidRDefault="00722437">
      <w:pPr>
        <w:rPr>
          <w:b/>
        </w:rPr>
      </w:pPr>
      <w:r w:rsidRPr="00722437">
        <w:rPr>
          <w:b/>
          <w:lang w:val="vi-VN"/>
        </w:rPr>
        <w:t>Trạng thái xuyên suốt toàn bộ vòng đời</w:t>
      </w:r>
    </w:p>
    <w:p w:rsidR="00722437" w:rsidRPr="00722437" w:rsidRDefault="00722437">
      <w:r w:rsidRPr="00722437">
        <w:rPr>
          <w:noProof/>
        </w:rPr>
        <w:lastRenderedPageBreak/>
        <w:drawing>
          <wp:inline distT="0" distB="0" distL="0" distR="0" wp14:anchorId="7574C6DA" wp14:editId="1BFD8219">
            <wp:extent cx="5943600" cy="3103245"/>
            <wp:effectExtent l="0" t="0" r="0" b="1905"/>
            <wp:docPr id="512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a:effectLst/>
                    <a:extLst/>
                  </pic:spPr>
                </pic:pic>
              </a:graphicData>
            </a:graphic>
          </wp:inline>
        </w:drawing>
      </w:r>
    </w:p>
    <w:sectPr w:rsidR="00722437" w:rsidRPr="0072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012A"/>
    <w:multiLevelType w:val="hybridMultilevel"/>
    <w:tmpl w:val="9550BFB6"/>
    <w:lvl w:ilvl="0" w:tplc="33524744">
      <w:start w:val="1"/>
      <w:numFmt w:val="bullet"/>
      <w:lvlText w:val=""/>
      <w:lvlJc w:val="left"/>
      <w:pPr>
        <w:tabs>
          <w:tab w:val="num" w:pos="720"/>
        </w:tabs>
        <w:ind w:left="720" w:hanging="360"/>
      </w:pPr>
      <w:rPr>
        <w:rFonts w:ascii="Wingdings" w:hAnsi="Wingdings" w:hint="default"/>
      </w:rPr>
    </w:lvl>
    <w:lvl w:ilvl="1" w:tplc="7AB0366E" w:tentative="1">
      <w:start w:val="1"/>
      <w:numFmt w:val="bullet"/>
      <w:lvlText w:val=""/>
      <w:lvlJc w:val="left"/>
      <w:pPr>
        <w:tabs>
          <w:tab w:val="num" w:pos="1440"/>
        </w:tabs>
        <w:ind w:left="1440" w:hanging="360"/>
      </w:pPr>
      <w:rPr>
        <w:rFonts w:ascii="Wingdings" w:hAnsi="Wingdings" w:hint="default"/>
      </w:rPr>
    </w:lvl>
    <w:lvl w:ilvl="2" w:tplc="962E041A" w:tentative="1">
      <w:start w:val="1"/>
      <w:numFmt w:val="bullet"/>
      <w:lvlText w:val=""/>
      <w:lvlJc w:val="left"/>
      <w:pPr>
        <w:tabs>
          <w:tab w:val="num" w:pos="2160"/>
        </w:tabs>
        <w:ind w:left="2160" w:hanging="360"/>
      </w:pPr>
      <w:rPr>
        <w:rFonts w:ascii="Wingdings" w:hAnsi="Wingdings" w:hint="default"/>
      </w:rPr>
    </w:lvl>
    <w:lvl w:ilvl="3" w:tplc="90CC776A" w:tentative="1">
      <w:start w:val="1"/>
      <w:numFmt w:val="bullet"/>
      <w:lvlText w:val=""/>
      <w:lvlJc w:val="left"/>
      <w:pPr>
        <w:tabs>
          <w:tab w:val="num" w:pos="2880"/>
        </w:tabs>
        <w:ind w:left="2880" w:hanging="360"/>
      </w:pPr>
      <w:rPr>
        <w:rFonts w:ascii="Wingdings" w:hAnsi="Wingdings" w:hint="default"/>
      </w:rPr>
    </w:lvl>
    <w:lvl w:ilvl="4" w:tplc="884E9E18" w:tentative="1">
      <w:start w:val="1"/>
      <w:numFmt w:val="bullet"/>
      <w:lvlText w:val=""/>
      <w:lvlJc w:val="left"/>
      <w:pPr>
        <w:tabs>
          <w:tab w:val="num" w:pos="3600"/>
        </w:tabs>
        <w:ind w:left="3600" w:hanging="360"/>
      </w:pPr>
      <w:rPr>
        <w:rFonts w:ascii="Wingdings" w:hAnsi="Wingdings" w:hint="default"/>
      </w:rPr>
    </w:lvl>
    <w:lvl w:ilvl="5" w:tplc="6D048D06" w:tentative="1">
      <w:start w:val="1"/>
      <w:numFmt w:val="bullet"/>
      <w:lvlText w:val=""/>
      <w:lvlJc w:val="left"/>
      <w:pPr>
        <w:tabs>
          <w:tab w:val="num" w:pos="4320"/>
        </w:tabs>
        <w:ind w:left="4320" w:hanging="360"/>
      </w:pPr>
      <w:rPr>
        <w:rFonts w:ascii="Wingdings" w:hAnsi="Wingdings" w:hint="default"/>
      </w:rPr>
    </w:lvl>
    <w:lvl w:ilvl="6" w:tplc="B1F696B0" w:tentative="1">
      <w:start w:val="1"/>
      <w:numFmt w:val="bullet"/>
      <w:lvlText w:val=""/>
      <w:lvlJc w:val="left"/>
      <w:pPr>
        <w:tabs>
          <w:tab w:val="num" w:pos="5040"/>
        </w:tabs>
        <w:ind w:left="5040" w:hanging="360"/>
      </w:pPr>
      <w:rPr>
        <w:rFonts w:ascii="Wingdings" w:hAnsi="Wingdings" w:hint="default"/>
      </w:rPr>
    </w:lvl>
    <w:lvl w:ilvl="7" w:tplc="6D142104" w:tentative="1">
      <w:start w:val="1"/>
      <w:numFmt w:val="bullet"/>
      <w:lvlText w:val=""/>
      <w:lvlJc w:val="left"/>
      <w:pPr>
        <w:tabs>
          <w:tab w:val="num" w:pos="5760"/>
        </w:tabs>
        <w:ind w:left="5760" w:hanging="360"/>
      </w:pPr>
      <w:rPr>
        <w:rFonts w:ascii="Wingdings" w:hAnsi="Wingdings" w:hint="default"/>
      </w:rPr>
    </w:lvl>
    <w:lvl w:ilvl="8" w:tplc="F96C6DF0" w:tentative="1">
      <w:start w:val="1"/>
      <w:numFmt w:val="bullet"/>
      <w:lvlText w:val=""/>
      <w:lvlJc w:val="left"/>
      <w:pPr>
        <w:tabs>
          <w:tab w:val="num" w:pos="6480"/>
        </w:tabs>
        <w:ind w:left="6480" w:hanging="360"/>
      </w:pPr>
      <w:rPr>
        <w:rFonts w:ascii="Wingdings" w:hAnsi="Wingdings" w:hint="default"/>
      </w:rPr>
    </w:lvl>
  </w:abstractNum>
  <w:abstractNum w:abstractNumId="1">
    <w:nsid w:val="165B4AA5"/>
    <w:multiLevelType w:val="hybridMultilevel"/>
    <w:tmpl w:val="AD4CDCF4"/>
    <w:lvl w:ilvl="0" w:tplc="265613A0">
      <w:start w:val="1"/>
      <w:numFmt w:val="bullet"/>
      <w:lvlText w:val=""/>
      <w:lvlJc w:val="left"/>
      <w:pPr>
        <w:tabs>
          <w:tab w:val="num" w:pos="720"/>
        </w:tabs>
        <w:ind w:left="720" w:hanging="360"/>
      </w:pPr>
      <w:rPr>
        <w:rFonts w:ascii="Wingdings" w:hAnsi="Wingdings" w:hint="default"/>
      </w:rPr>
    </w:lvl>
    <w:lvl w:ilvl="1" w:tplc="2D7ECAAA" w:tentative="1">
      <w:start w:val="1"/>
      <w:numFmt w:val="bullet"/>
      <w:lvlText w:val=""/>
      <w:lvlJc w:val="left"/>
      <w:pPr>
        <w:tabs>
          <w:tab w:val="num" w:pos="1440"/>
        </w:tabs>
        <w:ind w:left="1440" w:hanging="360"/>
      </w:pPr>
      <w:rPr>
        <w:rFonts w:ascii="Wingdings" w:hAnsi="Wingdings" w:hint="default"/>
      </w:rPr>
    </w:lvl>
    <w:lvl w:ilvl="2" w:tplc="68A60850" w:tentative="1">
      <w:start w:val="1"/>
      <w:numFmt w:val="bullet"/>
      <w:lvlText w:val=""/>
      <w:lvlJc w:val="left"/>
      <w:pPr>
        <w:tabs>
          <w:tab w:val="num" w:pos="2160"/>
        </w:tabs>
        <w:ind w:left="2160" w:hanging="360"/>
      </w:pPr>
      <w:rPr>
        <w:rFonts w:ascii="Wingdings" w:hAnsi="Wingdings" w:hint="default"/>
      </w:rPr>
    </w:lvl>
    <w:lvl w:ilvl="3" w:tplc="650C106E" w:tentative="1">
      <w:start w:val="1"/>
      <w:numFmt w:val="bullet"/>
      <w:lvlText w:val=""/>
      <w:lvlJc w:val="left"/>
      <w:pPr>
        <w:tabs>
          <w:tab w:val="num" w:pos="2880"/>
        </w:tabs>
        <w:ind w:left="2880" w:hanging="360"/>
      </w:pPr>
      <w:rPr>
        <w:rFonts w:ascii="Wingdings" w:hAnsi="Wingdings" w:hint="default"/>
      </w:rPr>
    </w:lvl>
    <w:lvl w:ilvl="4" w:tplc="C7C675F0" w:tentative="1">
      <w:start w:val="1"/>
      <w:numFmt w:val="bullet"/>
      <w:lvlText w:val=""/>
      <w:lvlJc w:val="left"/>
      <w:pPr>
        <w:tabs>
          <w:tab w:val="num" w:pos="3600"/>
        </w:tabs>
        <w:ind w:left="3600" w:hanging="360"/>
      </w:pPr>
      <w:rPr>
        <w:rFonts w:ascii="Wingdings" w:hAnsi="Wingdings" w:hint="default"/>
      </w:rPr>
    </w:lvl>
    <w:lvl w:ilvl="5" w:tplc="EB024262" w:tentative="1">
      <w:start w:val="1"/>
      <w:numFmt w:val="bullet"/>
      <w:lvlText w:val=""/>
      <w:lvlJc w:val="left"/>
      <w:pPr>
        <w:tabs>
          <w:tab w:val="num" w:pos="4320"/>
        </w:tabs>
        <w:ind w:left="4320" w:hanging="360"/>
      </w:pPr>
      <w:rPr>
        <w:rFonts w:ascii="Wingdings" w:hAnsi="Wingdings" w:hint="default"/>
      </w:rPr>
    </w:lvl>
    <w:lvl w:ilvl="6" w:tplc="100C0820" w:tentative="1">
      <w:start w:val="1"/>
      <w:numFmt w:val="bullet"/>
      <w:lvlText w:val=""/>
      <w:lvlJc w:val="left"/>
      <w:pPr>
        <w:tabs>
          <w:tab w:val="num" w:pos="5040"/>
        </w:tabs>
        <w:ind w:left="5040" w:hanging="360"/>
      </w:pPr>
      <w:rPr>
        <w:rFonts w:ascii="Wingdings" w:hAnsi="Wingdings" w:hint="default"/>
      </w:rPr>
    </w:lvl>
    <w:lvl w:ilvl="7" w:tplc="F8CE8FA6" w:tentative="1">
      <w:start w:val="1"/>
      <w:numFmt w:val="bullet"/>
      <w:lvlText w:val=""/>
      <w:lvlJc w:val="left"/>
      <w:pPr>
        <w:tabs>
          <w:tab w:val="num" w:pos="5760"/>
        </w:tabs>
        <w:ind w:left="5760" w:hanging="360"/>
      </w:pPr>
      <w:rPr>
        <w:rFonts w:ascii="Wingdings" w:hAnsi="Wingdings" w:hint="default"/>
      </w:rPr>
    </w:lvl>
    <w:lvl w:ilvl="8" w:tplc="67189458" w:tentative="1">
      <w:start w:val="1"/>
      <w:numFmt w:val="bullet"/>
      <w:lvlText w:val=""/>
      <w:lvlJc w:val="left"/>
      <w:pPr>
        <w:tabs>
          <w:tab w:val="num" w:pos="6480"/>
        </w:tabs>
        <w:ind w:left="6480" w:hanging="360"/>
      </w:pPr>
      <w:rPr>
        <w:rFonts w:ascii="Wingdings" w:hAnsi="Wingdings" w:hint="default"/>
      </w:rPr>
    </w:lvl>
  </w:abstractNum>
  <w:abstractNum w:abstractNumId="2">
    <w:nsid w:val="229A37F6"/>
    <w:multiLevelType w:val="hybridMultilevel"/>
    <w:tmpl w:val="10AA955A"/>
    <w:lvl w:ilvl="0" w:tplc="22766F4E">
      <w:start w:val="1"/>
      <w:numFmt w:val="bullet"/>
      <w:lvlText w:val=""/>
      <w:lvlJc w:val="left"/>
      <w:pPr>
        <w:tabs>
          <w:tab w:val="num" w:pos="720"/>
        </w:tabs>
        <w:ind w:left="720" w:hanging="360"/>
      </w:pPr>
      <w:rPr>
        <w:rFonts w:ascii="Wingdings" w:hAnsi="Wingdings" w:hint="default"/>
      </w:rPr>
    </w:lvl>
    <w:lvl w:ilvl="1" w:tplc="8E1AE92E" w:tentative="1">
      <w:start w:val="1"/>
      <w:numFmt w:val="bullet"/>
      <w:lvlText w:val=""/>
      <w:lvlJc w:val="left"/>
      <w:pPr>
        <w:tabs>
          <w:tab w:val="num" w:pos="1440"/>
        </w:tabs>
        <w:ind w:left="1440" w:hanging="360"/>
      </w:pPr>
      <w:rPr>
        <w:rFonts w:ascii="Wingdings" w:hAnsi="Wingdings" w:hint="default"/>
      </w:rPr>
    </w:lvl>
    <w:lvl w:ilvl="2" w:tplc="16201B3C" w:tentative="1">
      <w:start w:val="1"/>
      <w:numFmt w:val="bullet"/>
      <w:lvlText w:val=""/>
      <w:lvlJc w:val="left"/>
      <w:pPr>
        <w:tabs>
          <w:tab w:val="num" w:pos="2160"/>
        </w:tabs>
        <w:ind w:left="2160" w:hanging="360"/>
      </w:pPr>
      <w:rPr>
        <w:rFonts w:ascii="Wingdings" w:hAnsi="Wingdings" w:hint="default"/>
      </w:rPr>
    </w:lvl>
    <w:lvl w:ilvl="3" w:tplc="1BB43DCE" w:tentative="1">
      <w:start w:val="1"/>
      <w:numFmt w:val="bullet"/>
      <w:lvlText w:val=""/>
      <w:lvlJc w:val="left"/>
      <w:pPr>
        <w:tabs>
          <w:tab w:val="num" w:pos="2880"/>
        </w:tabs>
        <w:ind w:left="2880" w:hanging="360"/>
      </w:pPr>
      <w:rPr>
        <w:rFonts w:ascii="Wingdings" w:hAnsi="Wingdings" w:hint="default"/>
      </w:rPr>
    </w:lvl>
    <w:lvl w:ilvl="4" w:tplc="79A88296" w:tentative="1">
      <w:start w:val="1"/>
      <w:numFmt w:val="bullet"/>
      <w:lvlText w:val=""/>
      <w:lvlJc w:val="left"/>
      <w:pPr>
        <w:tabs>
          <w:tab w:val="num" w:pos="3600"/>
        </w:tabs>
        <w:ind w:left="3600" w:hanging="360"/>
      </w:pPr>
      <w:rPr>
        <w:rFonts w:ascii="Wingdings" w:hAnsi="Wingdings" w:hint="default"/>
      </w:rPr>
    </w:lvl>
    <w:lvl w:ilvl="5" w:tplc="12D829FC" w:tentative="1">
      <w:start w:val="1"/>
      <w:numFmt w:val="bullet"/>
      <w:lvlText w:val=""/>
      <w:lvlJc w:val="left"/>
      <w:pPr>
        <w:tabs>
          <w:tab w:val="num" w:pos="4320"/>
        </w:tabs>
        <w:ind w:left="4320" w:hanging="360"/>
      </w:pPr>
      <w:rPr>
        <w:rFonts w:ascii="Wingdings" w:hAnsi="Wingdings" w:hint="default"/>
      </w:rPr>
    </w:lvl>
    <w:lvl w:ilvl="6" w:tplc="371CBED8" w:tentative="1">
      <w:start w:val="1"/>
      <w:numFmt w:val="bullet"/>
      <w:lvlText w:val=""/>
      <w:lvlJc w:val="left"/>
      <w:pPr>
        <w:tabs>
          <w:tab w:val="num" w:pos="5040"/>
        </w:tabs>
        <w:ind w:left="5040" w:hanging="360"/>
      </w:pPr>
      <w:rPr>
        <w:rFonts w:ascii="Wingdings" w:hAnsi="Wingdings" w:hint="default"/>
      </w:rPr>
    </w:lvl>
    <w:lvl w:ilvl="7" w:tplc="E5F8063A" w:tentative="1">
      <w:start w:val="1"/>
      <w:numFmt w:val="bullet"/>
      <w:lvlText w:val=""/>
      <w:lvlJc w:val="left"/>
      <w:pPr>
        <w:tabs>
          <w:tab w:val="num" w:pos="5760"/>
        </w:tabs>
        <w:ind w:left="5760" w:hanging="360"/>
      </w:pPr>
      <w:rPr>
        <w:rFonts w:ascii="Wingdings" w:hAnsi="Wingdings" w:hint="default"/>
      </w:rPr>
    </w:lvl>
    <w:lvl w:ilvl="8" w:tplc="63C04DCE" w:tentative="1">
      <w:start w:val="1"/>
      <w:numFmt w:val="bullet"/>
      <w:lvlText w:val=""/>
      <w:lvlJc w:val="left"/>
      <w:pPr>
        <w:tabs>
          <w:tab w:val="num" w:pos="6480"/>
        </w:tabs>
        <w:ind w:left="6480" w:hanging="360"/>
      </w:pPr>
      <w:rPr>
        <w:rFonts w:ascii="Wingdings" w:hAnsi="Wingdings" w:hint="default"/>
      </w:rPr>
    </w:lvl>
  </w:abstractNum>
  <w:abstractNum w:abstractNumId="3">
    <w:nsid w:val="24CD044C"/>
    <w:multiLevelType w:val="hybridMultilevel"/>
    <w:tmpl w:val="19A67870"/>
    <w:lvl w:ilvl="0" w:tplc="E670006C">
      <w:start w:val="1"/>
      <w:numFmt w:val="bullet"/>
      <w:lvlText w:val=""/>
      <w:lvlJc w:val="left"/>
      <w:pPr>
        <w:tabs>
          <w:tab w:val="num" w:pos="720"/>
        </w:tabs>
        <w:ind w:left="720" w:hanging="360"/>
      </w:pPr>
      <w:rPr>
        <w:rFonts w:ascii="Wingdings" w:hAnsi="Wingdings" w:hint="default"/>
      </w:rPr>
    </w:lvl>
    <w:lvl w:ilvl="1" w:tplc="6E1C94AA" w:tentative="1">
      <w:start w:val="1"/>
      <w:numFmt w:val="bullet"/>
      <w:lvlText w:val=""/>
      <w:lvlJc w:val="left"/>
      <w:pPr>
        <w:tabs>
          <w:tab w:val="num" w:pos="1440"/>
        </w:tabs>
        <w:ind w:left="1440" w:hanging="360"/>
      </w:pPr>
      <w:rPr>
        <w:rFonts w:ascii="Wingdings" w:hAnsi="Wingdings" w:hint="default"/>
      </w:rPr>
    </w:lvl>
    <w:lvl w:ilvl="2" w:tplc="DB260426" w:tentative="1">
      <w:start w:val="1"/>
      <w:numFmt w:val="bullet"/>
      <w:lvlText w:val=""/>
      <w:lvlJc w:val="left"/>
      <w:pPr>
        <w:tabs>
          <w:tab w:val="num" w:pos="2160"/>
        </w:tabs>
        <w:ind w:left="2160" w:hanging="360"/>
      </w:pPr>
      <w:rPr>
        <w:rFonts w:ascii="Wingdings" w:hAnsi="Wingdings" w:hint="default"/>
      </w:rPr>
    </w:lvl>
    <w:lvl w:ilvl="3" w:tplc="5FDAA7D4" w:tentative="1">
      <w:start w:val="1"/>
      <w:numFmt w:val="bullet"/>
      <w:lvlText w:val=""/>
      <w:lvlJc w:val="left"/>
      <w:pPr>
        <w:tabs>
          <w:tab w:val="num" w:pos="2880"/>
        </w:tabs>
        <w:ind w:left="2880" w:hanging="360"/>
      </w:pPr>
      <w:rPr>
        <w:rFonts w:ascii="Wingdings" w:hAnsi="Wingdings" w:hint="default"/>
      </w:rPr>
    </w:lvl>
    <w:lvl w:ilvl="4" w:tplc="F0384994" w:tentative="1">
      <w:start w:val="1"/>
      <w:numFmt w:val="bullet"/>
      <w:lvlText w:val=""/>
      <w:lvlJc w:val="left"/>
      <w:pPr>
        <w:tabs>
          <w:tab w:val="num" w:pos="3600"/>
        </w:tabs>
        <w:ind w:left="3600" w:hanging="360"/>
      </w:pPr>
      <w:rPr>
        <w:rFonts w:ascii="Wingdings" w:hAnsi="Wingdings" w:hint="default"/>
      </w:rPr>
    </w:lvl>
    <w:lvl w:ilvl="5" w:tplc="1402EEC8" w:tentative="1">
      <w:start w:val="1"/>
      <w:numFmt w:val="bullet"/>
      <w:lvlText w:val=""/>
      <w:lvlJc w:val="left"/>
      <w:pPr>
        <w:tabs>
          <w:tab w:val="num" w:pos="4320"/>
        </w:tabs>
        <w:ind w:left="4320" w:hanging="360"/>
      </w:pPr>
      <w:rPr>
        <w:rFonts w:ascii="Wingdings" w:hAnsi="Wingdings" w:hint="default"/>
      </w:rPr>
    </w:lvl>
    <w:lvl w:ilvl="6" w:tplc="06068866" w:tentative="1">
      <w:start w:val="1"/>
      <w:numFmt w:val="bullet"/>
      <w:lvlText w:val=""/>
      <w:lvlJc w:val="left"/>
      <w:pPr>
        <w:tabs>
          <w:tab w:val="num" w:pos="5040"/>
        </w:tabs>
        <w:ind w:left="5040" w:hanging="360"/>
      </w:pPr>
      <w:rPr>
        <w:rFonts w:ascii="Wingdings" w:hAnsi="Wingdings" w:hint="default"/>
      </w:rPr>
    </w:lvl>
    <w:lvl w:ilvl="7" w:tplc="26609150" w:tentative="1">
      <w:start w:val="1"/>
      <w:numFmt w:val="bullet"/>
      <w:lvlText w:val=""/>
      <w:lvlJc w:val="left"/>
      <w:pPr>
        <w:tabs>
          <w:tab w:val="num" w:pos="5760"/>
        </w:tabs>
        <w:ind w:left="5760" w:hanging="360"/>
      </w:pPr>
      <w:rPr>
        <w:rFonts w:ascii="Wingdings" w:hAnsi="Wingdings" w:hint="default"/>
      </w:rPr>
    </w:lvl>
    <w:lvl w:ilvl="8" w:tplc="495A9414" w:tentative="1">
      <w:start w:val="1"/>
      <w:numFmt w:val="bullet"/>
      <w:lvlText w:val=""/>
      <w:lvlJc w:val="left"/>
      <w:pPr>
        <w:tabs>
          <w:tab w:val="num" w:pos="6480"/>
        </w:tabs>
        <w:ind w:left="6480" w:hanging="360"/>
      </w:pPr>
      <w:rPr>
        <w:rFonts w:ascii="Wingdings" w:hAnsi="Wingdings" w:hint="default"/>
      </w:rPr>
    </w:lvl>
  </w:abstractNum>
  <w:abstractNum w:abstractNumId="4">
    <w:nsid w:val="29793F8F"/>
    <w:multiLevelType w:val="hybridMultilevel"/>
    <w:tmpl w:val="17821830"/>
    <w:lvl w:ilvl="0" w:tplc="6ABAD018">
      <w:start w:val="1"/>
      <w:numFmt w:val="bullet"/>
      <w:lvlText w:val=""/>
      <w:lvlJc w:val="left"/>
      <w:pPr>
        <w:tabs>
          <w:tab w:val="num" w:pos="720"/>
        </w:tabs>
        <w:ind w:left="720" w:hanging="360"/>
      </w:pPr>
      <w:rPr>
        <w:rFonts w:ascii="Wingdings" w:hAnsi="Wingdings" w:hint="default"/>
      </w:rPr>
    </w:lvl>
    <w:lvl w:ilvl="1" w:tplc="C7803574" w:tentative="1">
      <w:start w:val="1"/>
      <w:numFmt w:val="bullet"/>
      <w:lvlText w:val=""/>
      <w:lvlJc w:val="left"/>
      <w:pPr>
        <w:tabs>
          <w:tab w:val="num" w:pos="1440"/>
        </w:tabs>
        <w:ind w:left="1440" w:hanging="360"/>
      </w:pPr>
      <w:rPr>
        <w:rFonts w:ascii="Wingdings" w:hAnsi="Wingdings" w:hint="default"/>
      </w:rPr>
    </w:lvl>
    <w:lvl w:ilvl="2" w:tplc="120EEAFC" w:tentative="1">
      <w:start w:val="1"/>
      <w:numFmt w:val="bullet"/>
      <w:lvlText w:val=""/>
      <w:lvlJc w:val="left"/>
      <w:pPr>
        <w:tabs>
          <w:tab w:val="num" w:pos="2160"/>
        </w:tabs>
        <w:ind w:left="2160" w:hanging="360"/>
      </w:pPr>
      <w:rPr>
        <w:rFonts w:ascii="Wingdings" w:hAnsi="Wingdings" w:hint="default"/>
      </w:rPr>
    </w:lvl>
    <w:lvl w:ilvl="3" w:tplc="5D6C65A6" w:tentative="1">
      <w:start w:val="1"/>
      <w:numFmt w:val="bullet"/>
      <w:lvlText w:val=""/>
      <w:lvlJc w:val="left"/>
      <w:pPr>
        <w:tabs>
          <w:tab w:val="num" w:pos="2880"/>
        </w:tabs>
        <w:ind w:left="2880" w:hanging="360"/>
      </w:pPr>
      <w:rPr>
        <w:rFonts w:ascii="Wingdings" w:hAnsi="Wingdings" w:hint="default"/>
      </w:rPr>
    </w:lvl>
    <w:lvl w:ilvl="4" w:tplc="03D0C216" w:tentative="1">
      <w:start w:val="1"/>
      <w:numFmt w:val="bullet"/>
      <w:lvlText w:val=""/>
      <w:lvlJc w:val="left"/>
      <w:pPr>
        <w:tabs>
          <w:tab w:val="num" w:pos="3600"/>
        </w:tabs>
        <w:ind w:left="3600" w:hanging="360"/>
      </w:pPr>
      <w:rPr>
        <w:rFonts w:ascii="Wingdings" w:hAnsi="Wingdings" w:hint="default"/>
      </w:rPr>
    </w:lvl>
    <w:lvl w:ilvl="5" w:tplc="443C14DA" w:tentative="1">
      <w:start w:val="1"/>
      <w:numFmt w:val="bullet"/>
      <w:lvlText w:val=""/>
      <w:lvlJc w:val="left"/>
      <w:pPr>
        <w:tabs>
          <w:tab w:val="num" w:pos="4320"/>
        </w:tabs>
        <w:ind w:left="4320" w:hanging="360"/>
      </w:pPr>
      <w:rPr>
        <w:rFonts w:ascii="Wingdings" w:hAnsi="Wingdings" w:hint="default"/>
      </w:rPr>
    </w:lvl>
    <w:lvl w:ilvl="6" w:tplc="7024B8A8" w:tentative="1">
      <w:start w:val="1"/>
      <w:numFmt w:val="bullet"/>
      <w:lvlText w:val=""/>
      <w:lvlJc w:val="left"/>
      <w:pPr>
        <w:tabs>
          <w:tab w:val="num" w:pos="5040"/>
        </w:tabs>
        <w:ind w:left="5040" w:hanging="360"/>
      </w:pPr>
      <w:rPr>
        <w:rFonts w:ascii="Wingdings" w:hAnsi="Wingdings" w:hint="default"/>
      </w:rPr>
    </w:lvl>
    <w:lvl w:ilvl="7" w:tplc="90AA4814" w:tentative="1">
      <w:start w:val="1"/>
      <w:numFmt w:val="bullet"/>
      <w:lvlText w:val=""/>
      <w:lvlJc w:val="left"/>
      <w:pPr>
        <w:tabs>
          <w:tab w:val="num" w:pos="5760"/>
        </w:tabs>
        <w:ind w:left="5760" w:hanging="360"/>
      </w:pPr>
      <w:rPr>
        <w:rFonts w:ascii="Wingdings" w:hAnsi="Wingdings" w:hint="default"/>
      </w:rPr>
    </w:lvl>
    <w:lvl w:ilvl="8" w:tplc="86E8F176" w:tentative="1">
      <w:start w:val="1"/>
      <w:numFmt w:val="bullet"/>
      <w:lvlText w:val=""/>
      <w:lvlJc w:val="left"/>
      <w:pPr>
        <w:tabs>
          <w:tab w:val="num" w:pos="6480"/>
        </w:tabs>
        <w:ind w:left="6480" w:hanging="360"/>
      </w:pPr>
      <w:rPr>
        <w:rFonts w:ascii="Wingdings" w:hAnsi="Wingdings" w:hint="default"/>
      </w:rPr>
    </w:lvl>
  </w:abstractNum>
  <w:abstractNum w:abstractNumId="5">
    <w:nsid w:val="383E670C"/>
    <w:multiLevelType w:val="hybridMultilevel"/>
    <w:tmpl w:val="FAF2DE64"/>
    <w:lvl w:ilvl="0" w:tplc="344E2468">
      <w:start w:val="1"/>
      <w:numFmt w:val="bullet"/>
      <w:lvlText w:val="•"/>
      <w:lvlJc w:val="left"/>
      <w:pPr>
        <w:tabs>
          <w:tab w:val="num" w:pos="720"/>
        </w:tabs>
        <w:ind w:left="720" w:hanging="360"/>
      </w:pPr>
      <w:rPr>
        <w:rFonts w:ascii="Times New Roman" w:hAnsi="Times New Roman" w:hint="default"/>
      </w:rPr>
    </w:lvl>
    <w:lvl w:ilvl="1" w:tplc="23B8CE8E" w:tentative="1">
      <w:start w:val="1"/>
      <w:numFmt w:val="bullet"/>
      <w:lvlText w:val="•"/>
      <w:lvlJc w:val="left"/>
      <w:pPr>
        <w:tabs>
          <w:tab w:val="num" w:pos="1440"/>
        </w:tabs>
        <w:ind w:left="1440" w:hanging="360"/>
      </w:pPr>
      <w:rPr>
        <w:rFonts w:ascii="Times New Roman" w:hAnsi="Times New Roman" w:hint="default"/>
      </w:rPr>
    </w:lvl>
    <w:lvl w:ilvl="2" w:tplc="AC12AA6E" w:tentative="1">
      <w:start w:val="1"/>
      <w:numFmt w:val="bullet"/>
      <w:lvlText w:val="•"/>
      <w:lvlJc w:val="left"/>
      <w:pPr>
        <w:tabs>
          <w:tab w:val="num" w:pos="2160"/>
        </w:tabs>
        <w:ind w:left="2160" w:hanging="360"/>
      </w:pPr>
      <w:rPr>
        <w:rFonts w:ascii="Times New Roman" w:hAnsi="Times New Roman" w:hint="default"/>
      </w:rPr>
    </w:lvl>
    <w:lvl w:ilvl="3" w:tplc="AC48CB6C" w:tentative="1">
      <w:start w:val="1"/>
      <w:numFmt w:val="bullet"/>
      <w:lvlText w:val="•"/>
      <w:lvlJc w:val="left"/>
      <w:pPr>
        <w:tabs>
          <w:tab w:val="num" w:pos="2880"/>
        </w:tabs>
        <w:ind w:left="2880" w:hanging="360"/>
      </w:pPr>
      <w:rPr>
        <w:rFonts w:ascii="Times New Roman" w:hAnsi="Times New Roman" w:hint="default"/>
      </w:rPr>
    </w:lvl>
    <w:lvl w:ilvl="4" w:tplc="7FFC594C" w:tentative="1">
      <w:start w:val="1"/>
      <w:numFmt w:val="bullet"/>
      <w:lvlText w:val="•"/>
      <w:lvlJc w:val="left"/>
      <w:pPr>
        <w:tabs>
          <w:tab w:val="num" w:pos="3600"/>
        </w:tabs>
        <w:ind w:left="3600" w:hanging="360"/>
      </w:pPr>
      <w:rPr>
        <w:rFonts w:ascii="Times New Roman" w:hAnsi="Times New Roman" w:hint="default"/>
      </w:rPr>
    </w:lvl>
    <w:lvl w:ilvl="5" w:tplc="3950110E" w:tentative="1">
      <w:start w:val="1"/>
      <w:numFmt w:val="bullet"/>
      <w:lvlText w:val="•"/>
      <w:lvlJc w:val="left"/>
      <w:pPr>
        <w:tabs>
          <w:tab w:val="num" w:pos="4320"/>
        </w:tabs>
        <w:ind w:left="4320" w:hanging="360"/>
      </w:pPr>
      <w:rPr>
        <w:rFonts w:ascii="Times New Roman" w:hAnsi="Times New Roman" w:hint="default"/>
      </w:rPr>
    </w:lvl>
    <w:lvl w:ilvl="6" w:tplc="92544A18" w:tentative="1">
      <w:start w:val="1"/>
      <w:numFmt w:val="bullet"/>
      <w:lvlText w:val="•"/>
      <w:lvlJc w:val="left"/>
      <w:pPr>
        <w:tabs>
          <w:tab w:val="num" w:pos="5040"/>
        </w:tabs>
        <w:ind w:left="5040" w:hanging="360"/>
      </w:pPr>
      <w:rPr>
        <w:rFonts w:ascii="Times New Roman" w:hAnsi="Times New Roman" w:hint="default"/>
      </w:rPr>
    </w:lvl>
    <w:lvl w:ilvl="7" w:tplc="D0FE1F6E" w:tentative="1">
      <w:start w:val="1"/>
      <w:numFmt w:val="bullet"/>
      <w:lvlText w:val="•"/>
      <w:lvlJc w:val="left"/>
      <w:pPr>
        <w:tabs>
          <w:tab w:val="num" w:pos="5760"/>
        </w:tabs>
        <w:ind w:left="5760" w:hanging="360"/>
      </w:pPr>
      <w:rPr>
        <w:rFonts w:ascii="Times New Roman" w:hAnsi="Times New Roman" w:hint="default"/>
      </w:rPr>
    </w:lvl>
    <w:lvl w:ilvl="8" w:tplc="3D9C088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94B7F14"/>
    <w:multiLevelType w:val="hybridMultilevel"/>
    <w:tmpl w:val="DCEA9292"/>
    <w:lvl w:ilvl="0" w:tplc="86587F72">
      <w:start w:val="1"/>
      <w:numFmt w:val="bullet"/>
      <w:lvlText w:val=""/>
      <w:lvlJc w:val="left"/>
      <w:pPr>
        <w:tabs>
          <w:tab w:val="num" w:pos="720"/>
        </w:tabs>
        <w:ind w:left="720" w:hanging="360"/>
      </w:pPr>
      <w:rPr>
        <w:rFonts w:ascii="Wingdings" w:hAnsi="Wingdings" w:hint="default"/>
      </w:rPr>
    </w:lvl>
    <w:lvl w:ilvl="1" w:tplc="C70A809A" w:tentative="1">
      <w:start w:val="1"/>
      <w:numFmt w:val="bullet"/>
      <w:lvlText w:val=""/>
      <w:lvlJc w:val="left"/>
      <w:pPr>
        <w:tabs>
          <w:tab w:val="num" w:pos="1440"/>
        </w:tabs>
        <w:ind w:left="1440" w:hanging="360"/>
      </w:pPr>
      <w:rPr>
        <w:rFonts w:ascii="Wingdings" w:hAnsi="Wingdings" w:hint="default"/>
      </w:rPr>
    </w:lvl>
    <w:lvl w:ilvl="2" w:tplc="02502EE4" w:tentative="1">
      <w:start w:val="1"/>
      <w:numFmt w:val="bullet"/>
      <w:lvlText w:val=""/>
      <w:lvlJc w:val="left"/>
      <w:pPr>
        <w:tabs>
          <w:tab w:val="num" w:pos="2160"/>
        </w:tabs>
        <w:ind w:left="2160" w:hanging="360"/>
      </w:pPr>
      <w:rPr>
        <w:rFonts w:ascii="Wingdings" w:hAnsi="Wingdings" w:hint="default"/>
      </w:rPr>
    </w:lvl>
    <w:lvl w:ilvl="3" w:tplc="3E84AE26" w:tentative="1">
      <w:start w:val="1"/>
      <w:numFmt w:val="bullet"/>
      <w:lvlText w:val=""/>
      <w:lvlJc w:val="left"/>
      <w:pPr>
        <w:tabs>
          <w:tab w:val="num" w:pos="2880"/>
        </w:tabs>
        <w:ind w:left="2880" w:hanging="360"/>
      </w:pPr>
      <w:rPr>
        <w:rFonts w:ascii="Wingdings" w:hAnsi="Wingdings" w:hint="default"/>
      </w:rPr>
    </w:lvl>
    <w:lvl w:ilvl="4" w:tplc="5E8A6508" w:tentative="1">
      <w:start w:val="1"/>
      <w:numFmt w:val="bullet"/>
      <w:lvlText w:val=""/>
      <w:lvlJc w:val="left"/>
      <w:pPr>
        <w:tabs>
          <w:tab w:val="num" w:pos="3600"/>
        </w:tabs>
        <w:ind w:left="3600" w:hanging="360"/>
      </w:pPr>
      <w:rPr>
        <w:rFonts w:ascii="Wingdings" w:hAnsi="Wingdings" w:hint="default"/>
      </w:rPr>
    </w:lvl>
    <w:lvl w:ilvl="5" w:tplc="64B4C016" w:tentative="1">
      <w:start w:val="1"/>
      <w:numFmt w:val="bullet"/>
      <w:lvlText w:val=""/>
      <w:lvlJc w:val="left"/>
      <w:pPr>
        <w:tabs>
          <w:tab w:val="num" w:pos="4320"/>
        </w:tabs>
        <w:ind w:left="4320" w:hanging="360"/>
      </w:pPr>
      <w:rPr>
        <w:rFonts w:ascii="Wingdings" w:hAnsi="Wingdings" w:hint="default"/>
      </w:rPr>
    </w:lvl>
    <w:lvl w:ilvl="6" w:tplc="B5D0878A" w:tentative="1">
      <w:start w:val="1"/>
      <w:numFmt w:val="bullet"/>
      <w:lvlText w:val=""/>
      <w:lvlJc w:val="left"/>
      <w:pPr>
        <w:tabs>
          <w:tab w:val="num" w:pos="5040"/>
        </w:tabs>
        <w:ind w:left="5040" w:hanging="360"/>
      </w:pPr>
      <w:rPr>
        <w:rFonts w:ascii="Wingdings" w:hAnsi="Wingdings" w:hint="default"/>
      </w:rPr>
    </w:lvl>
    <w:lvl w:ilvl="7" w:tplc="47888508" w:tentative="1">
      <w:start w:val="1"/>
      <w:numFmt w:val="bullet"/>
      <w:lvlText w:val=""/>
      <w:lvlJc w:val="left"/>
      <w:pPr>
        <w:tabs>
          <w:tab w:val="num" w:pos="5760"/>
        </w:tabs>
        <w:ind w:left="5760" w:hanging="360"/>
      </w:pPr>
      <w:rPr>
        <w:rFonts w:ascii="Wingdings" w:hAnsi="Wingdings" w:hint="default"/>
      </w:rPr>
    </w:lvl>
    <w:lvl w:ilvl="8" w:tplc="EAE2603C" w:tentative="1">
      <w:start w:val="1"/>
      <w:numFmt w:val="bullet"/>
      <w:lvlText w:val=""/>
      <w:lvlJc w:val="left"/>
      <w:pPr>
        <w:tabs>
          <w:tab w:val="num" w:pos="6480"/>
        </w:tabs>
        <w:ind w:left="6480" w:hanging="360"/>
      </w:pPr>
      <w:rPr>
        <w:rFonts w:ascii="Wingdings" w:hAnsi="Wingdings" w:hint="default"/>
      </w:rPr>
    </w:lvl>
  </w:abstractNum>
  <w:abstractNum w:abstractNumId="7">
    <w:nsid w:val="6E6977CC"/>
    <w:multiLevelType w:val="hybridMultilevel"/>
    <w:tmpl w:val="286C0E0A"/>
    <w:lvl w:ilvl="0" w:tplc="0B46E5B4">
      <w:start w:val="1"/>
      <w:numFmt w:val="bullet"/>
      <w:lvlText w:val=""/>
      <w:lvlJc w:val="left"/>
      <w:pPr>
        <w:tabs>
          <w:tab w:val="num" w:pos="720"/>
        </w:tabs>
        <w:ind w:left="720" w:hanging="360"/>
      </w:pPr>
      <w:rPr>
        <w:rFonts w:ascii="Wingdings" w:hAnsi="Wingdings" w:hint="default"/>
      </w:rPr>
    </w:lvl>
    <w:lvl w:ilvl="1" w:tplc="B254B058" w:tentative="1">
      <w:start w:val="1"/>
      <w:numFmt w:val="bullet"/>
      <w:lvlText w:val=""/>
      <w:lvlJc w:val="left"/>
      <w:pPr>
        <w:tabs>
          <w:tab w:val="num" w:pos="1440"/>
        </w:tabs>
        <w:ind w:left="1440" w:hanging="360"/>
      </w:pPr>
      <w:rPr>
        <w:rFonts w:ascii="Wingdings" w:hAnsi="Wingdings" w:hint="default"/>
      </w:rPr>
    </w:lvl>
    <w:lvl w:ilvl="2" w:tplc="C0921766" w:tentative="1">
      <w:start w:val="1"/>
      <w:numFmt w:val="bullet"/>
      <w:lvlText w:val=""/>
      <w:lvlJc w:val="left"/>
      <w:pPr>
        <w:tabs>
          <w:tab w:val="num" w:pos="2160"/>
        </w:tabs>
        <w:ind w:left="2160" w:hanging="360"/>
      </w:pPr>
      <w:rPr>
        <w:rFonts w:ascii="Wingdings" w:hAnsi="Wingdings" w:hint="default"/>
      </w:rPr>
    </w:lvl>
    <w:lvl w:ilvl="3" w:tplc="28BAB372" w:tentative="1">
      <w:start w:val="1"/>
      <w:numFmt w:val="bullet"/>
      <w:lvlText w:val=""/>
      <w:lvlJc w:val="left"/>
      <w:pPr>
        <w:tabs>
          <w:tab w:val="num" w:pos="2880"/>
        </w:tabs>
        <w:ind w:left="2880" w:hanging="360"/>
      </w:pPr>
      <w:rPr>
        <w:rFonts w:ascii="Wingdings" w:hAnsi="Wingdings" w:hint="default"/>
      </w:rPr>
    </w:lvl>
    <w:lvl w:ilvl="4" w:tplc="ABBE082C" w:tentative="1">
      <w:start w:val="1"/>
      <w:numFmt w:val="bullet"/>
      <w:lvlText w:val=""/>
      <w:lvlJc w:val="left"/>
      <w:pPr>
        <w:tabs>
          <w:tab w:val="num" w:pos="3600"/>
        </w:tabs>
        <w:ind w:left="3600" w:hanging="360"/>
      </w:pPr>
      <w:rPr>
        <w:rFonts w:ascii="Wingdings" w:hAnsi="Wingdings" w:hint="default"/>
      </w:rPr>
    </w:lvl>
    <w:lvl w:ilvl="5" w:tplc="F67C8A7E" w:tentative="1">
      <w:start w:val="1"/>
      <w:numFmt w:val="bullet"/>
      <w:lvlText w:val=""/>
      <w:lvlJc w:val="left"/>
      <w:pPr>
        <w:tabs>
          <w:tab w:val="num" w:pos="4320"/>
        </w:tabs>
        <w:ind w:left="4320" w:hanging="360"/>
      </w:pPr>
      <w:rPr>
        <w:rFonts w:ascii="Wingdings" w:hAnsi="Wingdings" w:hint="default"/>
      </w:rPr>
    </w:lvl>
    <w:lvl w:ilvl="6" w:tplc="80583C78" w:tentative="1">
      <w:start w:val="1"/>
      <w:numFmt w:val="bullet"/>
      <w:lvlText w:val=""/>
      <w:lvlJc w:val="left"/>
      <w:pPr>
        <w:tabs>
          <w:tab w:val="num" w:pos="5040"/>
        </w:tabs>
        <w:ind w:left="5040" w:hanging="360"/>
      </w:pPr>
      <w:rPr>
        <w:rFonts w:ascii="Wingdings" w:hAnsi="Wingdings" w:hint="default"/>
      </w:rPr>
    </w:lvl>
    <w:lvl w:ilvl="7" w:tplc="32BE139A" w:tentative="1">
      <w:start w:val="1"/>
      <w:numFmt w:val="bullet"/>
      <w:lvlText w:val=""/>
      <w:lvlJc w:val="left"/>
      <w:pPr>
        <w:tabs>
          <w:tab w:val="num" w:pos="5760"/>
        </w:tabs>
        <w:ind w:left="5760" w:hanging="360"/>
      </w:pPr>
      <w:rPr>
        <w:rFonts w:ascii="Wingdings" w:hAnsi="Wingdings" w:hint="default"/>
      </w:rPr>
    </w:lvl>
    <w:lvl w:ilvl="8" w:tplc="80C444D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37"/>
    <w:rsid w:val="0018556F"/>
    <w:rsid w:val="001F1E38"/>
    <w:rsid w:val="00212C3B"/>
    <w:rsid w:val="0025175A"/>
    <w:rsid w:val="003C049E"/>
    <w:rsid w:val="00400B64"/>
    <w:rsid w:val="004A018B"/>
    <w:rsid w:val="00531684"/>
    <w:rsid w:val="00683492"/>
    <w:rsid w:val="00722437"/>
    <w:rsid w:val="0076783A"/>
    <w:rsid w:val="00847CC2"/>
    <w:rsid w:val="008E1DA1"/>
    <w:rsid w:val="00946930"/>
    <w:rsid w:val="00B548E2"/>
    <w:rsid w:val="00EA458D"/>
    <w:rsid w:val="00EA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4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4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5391">
      <w:bodyDiv w:val="1"/>
      <w:marLeft w:val="0"/>
      <w:marRight w:val="0"/>
      <w:marTop w:val="0"/>
      <w:marBottom w:val="0"/>
      <w:divBdr>
        <w:top w:val="none" w:sz="0" w:space="0" w:color="auto"/>
        <w:left w:val="none" w:sz="0" w:space="0" w:color="auto"/>
        <w:bottom w:val="none" w:sz="0" w:space="0" w:color="auto"/>
        <w:right w:val="none" w:sz="0" w:space="0" w:color="auto"/>
      </w:divBdr>
      <w:divsChild>
        <w:div w:id="1207253599">
          <w:marLeft w:val="547"/>
          <w:marRight w:val="0"/>
          <w:marTop w:val="96"/>
          <w:marBottom w:val="0"/>
          <w:divBdr>
            <w:top w:val="none" w:sz="0" w:space="0" w:color="auto"/>
            <w:left w:val="none" w:sz="0" w:space="0" w:color="auto"/>
            <w:bottom w:val="none" w:sz="0" w:space="0" w:color="auto"/>
            <w:right w:val="none" w:sz="0" w:space="0" w:color="auto"/>
          </w:divBdr>
        </w:div>
        <w:div w:id="106003078">
          <w:marLeft w:val="547"/>
          <w:marRight w:val="0"/>
          <w:marTop w:val="96"/>
          <w:marBottom w:val="0"/>
          <w:divBdr>
            <w:top w:val="none" w:sz="0" w:space="0" w:color="auto"/>
            <w:left w:val="none" w:sz="0" w:space="0" w:color="auto"/>
            <w:bottom w:val="none" w:sz="0" w:space="0" w:color="auto"/>
            <w:right w:val="none" w:sz="0" w:space="0" w:color="auto"/>
          </w:divBdr>
        </w:div>
      </w:divsChild>
    </w:div>
    <w:div w:id="249433378">
      <w:bodyDiv w:val="1"/>
      <w:marLeft w:val="0"/>
      <w:marRight w:val="0"/>
      <w:marTop w:val="0"/>
      <w:marBottom w:val="0"/>
      <w:divBdr>
        <w:top w:val="none" w:sz="0" w:space="0" w:color="auto"/>
        <w:left w:val="none" w:sz="0" w:space="0" w:color="auto"/>
        <w:bottom w:val="none" w:sz="0" w:space="0" w:color="auto"/>
        <w:right w:val="none" w:sz="0" w:space="0" w:color="auto"/>
      </w:divBdr>
    </w:div>
    <w:div w:id="474183449">
      <w:bodyDiv w:val="1"/>
      <w:marLeft w:val="0"/>
      <w:marRight w:val="0"/>
      <w:marTop w:val="0"/>
      <w:marBottom w:val="0"/>
      <w:divBdr>
        <w:top w:val="none" w:sz="0" w:space="0" w:color="auto"/>
        <w:left w:val="none" w:sz="0" w:space="0" w:color="auto"/>
        <w:bottom w:val="none" w:sz="0" w:space="0" w:color="auto"/>
        <w:right w:val="none" w:sz="0" w:space="0" w:color="auto"/>
      </w:divBdr>
      <w:divsChild>
        <w:div w:id="1583444825">
          <w:marLeft w:val="547"/>
          <w:marRight w:val="0"/>
          <w:marTop w:val="115"/>
          <w:marBottom w:val="0"/>
          <w:divBdr>
            <w:top w:val="none" w:sz="0" w:space="0" w:color="auto"/>
            <w:left w:val="none" w:sz="0" w:space="0" w:color="auto"/>
            <w:bottom w:val="none" w:sz="0" w:space="0" w:color="auto"/>
            <w:right w:val="none" w:sz="0" w:space="0" w:color="auto"/>
          </w:divBdr>
        </w:div>
        <w:div w:id="1633168404">
          <w:marLeft w:val="547"/>
          <w:marRight w:val="0"/>
          <w:marTop w:val="115"/>
          <w:marBottom w:val="0"/>
          <w:divBdr>
            <w:top w:val="none" w:sz="0" w:space="0" w:color="auto"/>
            <w:left w:val="none" w:sz="0" w:space="0" w:color="auto"/>
            <w:bottom w:val="none" w:sz="0" w:space="0" w:color="auto"/>
            <w:right w:val="none" w:sz="0" w:space="0" w:color="auto"/>
          </w:divBdr>
        </w:div>
        <w:div w:id="905143083">
          <w:marLeft w:val="547"/>
          <w:marRight w:val="0"/>
          <w:marTop w:val="115"/>
          <w:marBottom w:val="0"/>
          <w:divBdr>
            <w:top w:val="none" w:sz="0" w:space="0" w:color="auto"/>
            <w:left w:val="none" w:sz="0" w:space="0" w:color="auto"/>
            <w:bottom w:val="none" w:sz="0" w:space="0" w:color="auto"/>
            <w:right w:val="none" w:sz="0" w:space="0" w:color="auto"/>
          </w:divBdr>
        </w:div>
      </w:divsChild>
    </w:div>
    <w:div w:id="1004093299">
      <w:bodyDiv w:val="1"/>
      <w:marLeft w:val="0"/>
      <w:marRight w:val="0"/>
      <w:marTop w:val="0"/>
      <w:marBottom w:val="0"/>
      <w:divBdr>
        <w:top w:val="none" w:sz="0" w:space="0" w:color="auto"/>
        <w:left w:val="none" w:sz="0" w:space="0" w:color="auto"/>
        <w:bottom w:val="none" w:sz="0" w:space="0" w:color="auto"/>
        <w:right w:val="none" w:sz="0" w:space="0" w:color="auto"/>
      </w:divBdr>
      <w:divsChild>
        <w:div w:id="717974374">
          <w:marLeft w:val="547"/>
          <w:marRight w:val="0"/>
          <w:marTop w:val="115"/>
          <w:marBottom w:val="0"/>
          <w:divBdr>
            <w:top w:val="none" w:sz="0" w:space="0" w:color="auto"/>
            <w:left w:val="none" w:sz="0" w:space="0" w:color="auto"/>
            <w:bottom w:val="none" w:sz="0" w:space="0" w:color="auto"/>
            <w:right w:val="none" w:sz="0" w:space="0" w:color="auto"/>
          </w:divBdr>
        </w:div>
        <w:div w:id="847603663">
          <w:marLeft w:val="547"/>
          <w:marRight w:val="0"/>
          <w:marTop w:val="115"/>
          <w:marBottom w:val="0"/>
          <w:divBdr>
            <w:top w:val="none" w:sz="0" w:space="0" w:color="auto"/>
            <w:left w:val="none" w:sz="0" w:space="0" w:color="auto"/>
            <w:bottom w:val="none" w:sz="0" w:space="0" w:color="auto"/>
            <w:right w:val="none" w:sz="0" w:space="0" w:color="auto"/>
          </w:divBdr>
        </w:div>
        <w:div w:id="385570345">
          <w:marLeft w:val="547"/>
          <w:marRight w:val="0"/>
          <w:marTop w:val="115"/>
          <w:marBottom w:val="0"/>
          <w:divBdr>
            <w:top w:val="none" w:sz="0" w:space="0" w:color="auto"/>
            <w:left w:val="none" w:sz="0" w:space="0" w:color="auto"/>
            <w:bottom w:val="none" w:sz="0" w:space="0" w:color="auto"/>
            <w:right w:val="none" w:sz="0" w:space="0" w:color="auto"/>
          </w:divBdr>
        </w:div>
        <w:div w:id="233049684">
          <w:marLeft w:val="547"/>
          <w:marRight w:val="0"/>
          <w:marTop w:val="115"/>
          <w:marBottom w:val="0"/>
          <w:divBdr>
            <w:top w:val="none" w:sz="0" w:space="0" w:color="auto"/>
            <w:left w:val="none" w:sz="0" w:space="0" w:color="auto"/>
            <w:bottom w:val="none" w:sz="0" w:space="0" w:color="auto"/>
            <w:right w:val="none" w:sz="0" w:space="0" w:color="auto"/>
          </w:divBdr>
        </w:div>
      </w:divsChild>
    </w:div>
    <w:div w:id="1053238449">
      <w:bodyDiv w:val="1"/>
      <w:marLeft w:val="0"/>
      <w:marRight w:val="0"/>
      <w:marTop w:val="0"/>
      <w:marBottom w:val="0"/>
      <w:divBdr>
        <w:top w:val="none" w:sz="0" w:space="0" w:color="auto"/>
        <w:left w:val="none" w:sz="0" w:space="0" w:color="auto"/>
        <w:bottom w:val="none" w:sz="0" w:space="0" w:color="auto"/>
        <w:right w:val="none" w:sz="0" w:space="0" w:color="auto"/>
      </w:divBdr>
      <w:divsChild>
        <w:div w:id="166487373">
          <w:marLeft w:val="547"/>
          <w:marRight w:val="0"/>
          <w:marTop w:val="96"/>
          <w:marBottom w:val="0"/>
          <w:divBdr>
            <w:top w:val="none" w:sz="0" w:space="0" w:color="auto"/>
            <w:left w:val="none" w:sz="0" w:space="0" w:color="auto"/>
            <w:bottom w:val="none" w:sz="0" w:space="0" w:color="auto"/>
            <w:right w:val="none" w:sz="0" w:space="0" w:color="auto"/>
          </w:divBdr>
        </w:div>
        <w:div w:id="1046414011">
          <w:marLeft w:val="547"/>
          <w:marRight w:val="0"/>
          <w:marTop w:val="96"/>
          <w:marBottom w:val="0"/>
          <w:divBdr>
            <w:top w:val="none" w:sz="0" w:space="0" w:color="auto"/>
            <w:left w:val="none" w:sz="0" w:space="0" w:color="auto"/>
            <w:bottom w:val="none" w:sz="0" w:space="0" w:color="auto"/>
            <w:right w:val="none" w:sz="0" w:space="0" w:color="auto"/>
          </w:divBdr>
        </w:div>
      </w:divsChild>
    </w:div>
    <w:div w:id="1083644431">
      <w:bodyDiv w:val="1"/>
      <w:marLeft w:val="0"/>
      <w:marRight w:val="0"/>
      <w:marTop w:val="0"/>
      <w:marBottom w:val="0"/>
      <w:divBdr>
        <w:top w:val="none" w:sz="0" w:space="0" w:color="auto"/>
        <w:left w:val="none" w:sz="0" w:space="0" w:color="auto"/>
        <w:bottom w:val="none" w:sz="0" w:space="0" w:color="auto"/>
        <w:right w:val="none" w:sz="0" w:space="0" w:color="auto"/>
      </w:divBdr>
      <w:divsChild>
        <w:div w:id="2042195445">
          <w:marLeft w:val="547"/>
          <w:marRight w:val="0"/>
          <w:marTop w:val="134"/>
          <w:marBottom w:val="0"/>
          <w:divBdr>
            <w:top w:val="none" w:sz="0" w:space="0" w:color="auto"/>
            <w:left w:val="none" w:sz="0" w:space="0" w:color="auto"/>
            <w:bottom w:val="none" w:sz="0" w:space="0" w:color="auto"/>
            <w:right w:val="none" w:sz="0" w:space="0" w:color="auto"/>
          </w:divBdr>
        </w:div>
        <w:div w:id="1939024984">
          <w:marLeft w:val="547"/>
          <w:marRight w:val="0"/>
          <w:marTop w:val="134"/>
          <w:marBottom w:val="0"/>
          <w:divBdr>
            <w:top w:val="none" w:sz="0" w:space="0" w:color="auto"/>
            <w:left w:val="none" w:sz="0" w:space="0" w:color="auto"/>
            <w:bottom w:val="none" w:sz="0" w:space="0" w:color="auto"/>
            <w:right w:val="none" w:sz="0" w:space="0" w:color="auto"/>
          </w:divBdr>
        </w:div>
        <w:div w:id="1431702249">
          <w:marLeft w:val="547"/>
          <w:marRight w:val="0"/>
          <w:marTop w:val="134"/>
          <w:marBottom w:val="0"/>
          <w:divBdr>
            <w:top w:val="none" w:sz="0" w:space="0" w:color="auto"/>
            <w:left w:val="none" w:sz="0" w:space="0" w:color="auto"/>
            <w:bottom w:val="none" w:sz="0" w:space="0" w:color="auto"/>
            <w:right w:val="none" w:sz="0" w:space="0" w:color="auto"/>
          </w:divBdr>
        </w:div>
        <w:div w:id="1158812875">
          <w:marLeft w:val="547"/>
          <w:marRight w:val="0"/>
          <w:marTop w:val="134"/>
          <w:marBottom w:val="0"/>
          <w:divBdr>
            <w:top w:val="none" w:sz="0" w:space="0" w:color="auto"/>
            <w:left w:val="none" w:sz="0" w:space="0" w:color="auto"/>
            <w:bottom w:val="none" w:sz="0" w:space="0" w:color="auto"/>
            <w:right w:val="none" w:sz="0" w:space="0" w:color="auto"/>
          </w:divBdr>
        </w:div>
      </w:divsChild>
    </w:div>
    <w:div w:id="1136798246">
      <w:bodyDiv w:val="1"/>
      <w:marLeft w:val="0"/>
      <w:marRight w:val="0"/>
      <w:marTop w:val="0"/>
      <w:marBottom w:val="0"/>
      <w:divBdr>
        <w:top w:val="none" w:sz="0" w:space="0" w:color="auto"/>
        <w:left w:val="none" w:sz="0" w:space="0" w:color="auto"/>
        <w:bottom w:val="none" w:sz="0" w:space="0" w:color="auto"/>
        <w:right w:val="none" w:sz="0" w:space="0" w:color="auto"/>
      </w:divBdr>
      <w:divsChild>
        <w:div w:id="1656375148">
          <w:marLeft w:val="547"/>
          <w:marRight w:val="0"/>
          <w:marTop w:val="115"/>
          <w:marBottom w:val="0"/>
          <w:divBdr>
            <w:top w:val="none" w:sz="0" w:space="0" w:color="auto"/>
            <w:left w:val="none" w:sz="0" w:space="0" w:color="auto"/>
            <w:bottom w:val="none" w:sz="0" w:space="0" w:color="auto"/>
            <w:right w:val="none" w:sz="0" w:space="0" w:color="auto"/>
          </w:divBdr>
        </w:div>
        <w:div w:id="1145507245">
          <w:marLeft w:val="547"/>
          <w:marRight w:val="0"/>
          <w:marTop w:val="115"/>
          <w:marBottom w:val="0"/>
          <w:divBdr>
            <w:top w:val="none" w:sz="0" w:space="0" w:color="auto"/>
            <w:left w:val="none" w:sz="0" w:space="0" w:color="auto"/>
            <w:bottom w:val="none" w:sz="0" w:space="0" w:color="auto"/>
            <w:right w:val="none" w:sz="0" w:space="0" w:color="auto"/>
          </w:divBdr>
        </w:div>
        <w:div w:id="2823741">
          <w:marLeft w:val="547"/>
          <w:marRight w:val="0"/>
          <w:marTop w:val="115"/>
          <w:marBottom w:val="0"/>
          <w:divBdr>
            <w:top w:val="none" w:sz="0" w:space="0" w:color="auto"/>
            <w:left w:val="none" w:sz="0" w:space="0" w:color="auto"/>
            <w:bottom w:val="none" w:sz="0" w:space="0" w:color="auto"/>
            <w:right w:val="none" w:sz="0" w:space="0" w:color="auto"/>
          </w:divBdr>
        </w:div>
      </w:divsChild>
    </w:div>
    <w:div w:id="1414233201">
      <w:bodyDiv w:val="1"/>
      <w:marLeft w:val="0"/>
      <w:marRight w:val="0"/>
      <w:marTop w:val="0"/>
      <w:marBottom w:val="0"/>
      <w:divBdr>
        <w:top w:val="none" w:sz="0" w:space="0" w:color="auto"/>
        <w:left w:val="none" w:sz="0" w:space="0" w:color="auto"/>
        <w:bottom w:val="none" w:sz="0" w:space="0" w:color="auto"/>
        <w:right w:val="none" w:sz="0" w:space="0" w:color="auto"/>
      </w:divBdr>
    </w:div>
    <w:div w:id="1517381554">
      <w:bodyDiv w:val="1"/>
      <w:marLeft w:val="0"/>
      <w:marRight w:val="0"/>
      <w:marTop w:val="0"/>
      <w:marBottom w:val="0"/>
      <w:divBdr>
        <w:top w:val="none" w:sz="0" w:space="0" w:color="auto"/>
        <w:left w:val="none" w:sz="0" w:space="0" w:color="auto"/>
        <w:bottom w:val="none" w:sz="0" w:space="0" w:color="auto"/>
        <w:right w:val="none" w:sz="0" w:space="0" w:color="auto"/>
      </w:divBdr>
      <w:divsChild>
        <w:div w:id="1345476000">
          <w:marLeft w:val="547"/>
          <w:marRight w:val="0"/>
          <w:marTop w:val="154"/>
          <w:marBottom w:val="0"/>
          <w:divBdr>
            <w:top w:val="none" w:sz="0" w:space="0" w:color="auto"/>
            <w:left w:val="none" w:sz="0" w:space="0" w:color="auto"/>
            <w:bottom w:val="none" w:sz="0" w:space="0" w:color="auto"/>
            <w:right w:val="none" w:sz="0" w:space="0" w:color="auto"/>
          </w:divBdr>
        </w:div>
        <w:div w:id="639925218">
          <w:marLeft w:val="547"/>
          <w:marRight w:val="0"/>
          <w:marTop w:val="154"/>
          <w:marBottom w:val="0"/>
          <w:divBdr>
            <w:top w:val="none" w:sz="0" w:space="0" w:color="auto"/>
            <w:left w:val="none" w:sz="0" w:space="0" w:color="auto"/>
            <w:bottom w:val="none" w:sz="0" w:space="0" w:color="auto"/>
            <w:right w:val="none" w:sz="0" w:space="0" w:color="auto"/>
          </w:divBdr>
        </w:div>
        <w:div w:id="684936773">
          <w:marLeft w:val="547"/>
          <w:marRight w:val="0"/>
          <w:marTop w:val="154"/>
          <w:marBottom w:val="0"/>
          <w:divBdr>
            <w:top w:val="none" w:sz="0" w:space="0" w:color="auto"/>
            <w:left w:val="none" w:sz="0" w:space="0" w:color="auto"/>
            <w:bottom w:val="none" w:sz="0" w:space="0" w:color="auto"/>
            <w:right w:val="none" w:sz="0" w:space="0" w:color="auto"/>
          </w:divBdr>
        </w:div>
      </w:divsChild>
    </w:div>
    <w:div w:id="1668632142">
      <w:bodyDiv w:val="1"/>
      <w:marLeft w:val="0"/>
      <w:marRight w:val="0"/>
      <w:marTop w:val="0"/>
      <w:marBottom w:val="0"/>
      <w:divBdr>
        <w:top w:val="none" w:sz="0" w:space="0" w:color="auto"/>
        <w:left w:val="none" w:sz="0" w:space="0" w:color="auto"/>
        <w:bottom w:val="none" w:sz="0" w:space="0" w:color="auto"/>
        <w:right w:val="none" w:sz="0" w:space="0" w:color="auto"/>
      </w:divBdr>
      <w:divsChild>
        <w:div w:id="582884460">
          <w:marLeft w:val="547"/>
          <w:marRight w:val="0"/>
          <w:marTop w:val="154"/>
          <w:marBottom w:val="0"/>
          <w:divBdr>
            <w:top w:val="none" w:sz="0" w:space="0" w:color="auto"/>
            <w:left w:val="none" w:sz="0" w:space="0" w:color="auto"/>
            <w:bottom w:val="none" w:sz="0" w:space="0" w:color="auto"/>
            <w:right w:val="none" w:sz="0" w:space="0" w:color="auto"/>
          </w:divBdr>
        </w:div>
        <w:div w:id="1771851170">
          <w:marLeft w:val="547"/>
          <w:marRight w:val="0"/>
          <w:marTop w:val="154"/>
          <w:marBottom w:val="0"/>
          <w:divBdr>
            <w:top w:val="none" w:sz="0" w:space="0" w:color="auto"/>
            <w:left w:val="none" w:sz="0" w:space="0" w:color="auto"/>
            <w:bottom w:val="none" w:sz="0" w:space="0" w:color="auto"/>
            <w:right w:val="none" w:sz="0" w:space="0" w:color="auto"/>
          </w:divBdr>
        </w:div>
        <w:div w:id="823207848">
          <w:marLeft w:val="547"/>
          <w:marRight w:val="0"/>
          <w:marTop w:val="154"/>
          <w:marBottom w:val="0"/>
          <w:divBdr>
            <w:top w:val="none" w:sz="0" w:space="0" w:color="auto"/>
            <w:left w:val="none" w:sz="0" w:space="0" w:color="auto"/>
            <w:bottom w:val="none" w:sz="0" w:space="0" w:color="auto"/>
            <w:right w:val="none" w:sz="0" w:space="0" w:color="auto"/>
          </w:divBdr>
        </w:div>
        <w:div w:id="21233029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D6AD-89CA-4507-ABD8-BFF6B9C0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Bang</cp:lastModifiedBy>
  <cp:revision>4</cp:revision>
  <dcterms:created xsi:type="dcterms:W3CDTF">2015-11-27T03:10:00Z</dcterms:created>
  <dcterms:modified xsi:type="dcterms:W3CDTF">2015-12-09T17:13:00Z</dcterms:modified>
</cp:coreProperties>
</file>